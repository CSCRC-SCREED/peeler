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C092" w14:textId="271C7D7C" w:rsidR="00A14139" w:rsidRPr="007269A4" w:rsidRDefault="0026719C" w:rsidP="006152C5">
      <w:pPr>
        <w:pStyle w:val="Title"/>
      </w:pPr>
      <w:r>
        <w:rPr>
          <w:noProof/>
        </w:rPr>
        <w:drawing>
          <wp:anchor distT="0" distB="0" distL="114300" distR="114300" simplePos="0" relativeHeight="251659264" behindDoc="1" locked="0" layoutInCell="1" allowOverlap="1" wp14:anchorId="158E8D87" wp14:editId="205BCF5D">
            <wp:simplePos x="0" y="0"/>
            <wp:positionH relativeFrom="column">
              <wp:posOffset>-666115</wp:posOffset>
            </wp:positionH>
            <wp:positionV relativeFrom="paragraph">
              <wp:posOffset>-694690</wp:posOffset>
            </wp:positionV>
            <wp:extent cx="1252800" cy="554400"/>
            <wp:effectExtent l="0" t="0" r="508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252800" cy="554400"/>
                    </a:xfrm>
                    <a:prstGeom prst="rect">
                      <a:avLst/>
                    </a:prstGeom>
                  </pic:spPr>
                </pic:pic>
              </a:graphicData>
            </a:graphic>
            <wp14:sizeRelH relativeFrom="margin">
              <wp14:pctWidth>0</wp14:pctWidth>
            </wp14:sizeRelH>
            <wp14:sizeRelV relativeFrom="margin">
              <wp14:pctHeight>0</wp14:pctHeight>
            </wp14:sizeRelV>
          </wp:anchor>
        </w:drawing>
      </w:r>
      <w:r w:rsidR="00A14139" w:rsidRPr="007269A4">
        <w:t xml:space="preserve">SCReeD </w:t>
      </w:r>
      <w:r w:rsidR="000A7151">
        <w:t>Dataset Declaration Form</w:t>
      </w:r>
      <w:r w:rsidR="00A14139" w:rsidRPr="007269A4">
        <w:t> </w:t>
      </w:r>
    </w:p>
    <w:p w14:paraId="7890A1B0" w14:textId="77777777" w:rsidR="00A14139" w:rsidRPr="007269A4" w:rsidRDefault="00A14139" w:rsidP="00A14139">
      <w:pPr>
        <w:spacing w:after="0" w:line="240" w:lineRule="auto"/>
        <w:textAlignment w:val="baseline"/>
        <w:rPr>
          <w:rFonts w:ascii="Calibri" w:eastAsia="Times New Roman" w:hAnsi="Calibri" w:cs="Calibri"/>
          <w:lang w:eastAsia="en-AU"/>
        </w:rPr>
      </w:pPr>
      <w:r w:rsidRPr="007269A4">
        <w:rPr>
          <w:rFonts w:ascii="Calibri" w:eastAsia="Times New Roman" w:hAnsi="Calibri" w:cs="Calibri"/>
          <w:lang w:eastAsia="en-AU"/>
        </w:rPr>
        <w:t> </w:t>
      </w:r>
    </w:p>
    <w:p w14:paraId="5798969E" w14:textId="2C56548A" w:rsidR="000A7151" w:rsidRDefault="000A7151" w:rsidP="00A14139">
      <w:pPr>
        <w:spacing w:after="0" w:line="240" w:lineRule="auto"/>
        <w:textAlignment w:val="baseline"/>
        <w:rPr>
          <w:rFonts w:ascii="Calibri" w:eastAsia="Times New Roman" w:hAnsi="Calibri" w:cs="Calibri"/>
          <w:lang w:eastAsia="en-AU"/>
        </w:rPr>
      </w:pPr>
    </w:p>
    <w:p w14:paraId="6AB5C132" w14:textId="77777777" w:rsidR="000A7151" w:rsidRDefault="000A7151" w:rsidP="00A14139">
      <w:pPr>
        <w:spacing w:after="0" w:line="240" w:lineRule="auto"/>
        <w:textAlignment w:val="baseline"/>
        <w:rPr>
          <w:rFonts w:ascii="Calibri" w:eastAsia="Times New Roman" w:hAnsi="Calibri" w:cs="Calibri"/>
          <w:lang w:eastAsia="en-AU"/>
        </w:rPr>
      </w:pPr>
    </w:p>
    <w:p w14:paraId="62F43639" w14:textId="22701A43" w:rsidR="006E1EAF" w:rsidRPr="00A94516" w:rsidRDefault="00BE3D02" w:rsidP="006E1EAF">
      <w:pPr>
        <w:spacing w:after="240"/>
        <w:rPr>
          <w:sz w:val="24"/>
          <w:szCs w:val="24"/>
        </w:rPr>
      </w:pPr>
      <w:r w:rsidRPr="2AA3087C">
        <w:rPr>
          <w:sz w:val="24"/>
          <w:szCs w:val="24"/>
        </w:rPr>
        <w:fldChar w:fldCharType="begin"/>
      </w:r>
      <w:r w:rsidRPr="2AA3087C">
        <w:rPr>
          <w:sz w:val="24"/>
          <w:szCs w:val="24"/>
        </w:rPr>
        <w:instrText xml:space="preserve"> AUTOTEXTLIST   \t "The name of the dataset."  \* MERGEFORMAT </w:instrText>
      </w:r>
      <w:r w:rsidRPr="2AA3087C">
        <w:rPr>
          <w:sz w:val="24"/>
          <w:szCs w:val="24"/>
        </w:rPr>
        <w:fldChar w:fldCharType="separate"/>
      </w:r>
      <w:r w:rsidRPr="2AA3087C">
        <w:rPr>
          <w:sz w:val="24"/>
          <w:szCs w:val="24"/>
        </w:rPr>
        <w:t>Dataset name</w:t>
      </w:r>
      <w:r w:rsidRPr="2AA3087C">
        <w:rPr>
          <w:sz w:val="24"/>
          <w:szCs w:val="24"/>
        </w:rPr>
        <w:fldChar w:fldCharType="end"/>
      </w:r>
      <w:r w:rsidR="00893D18" w:rsidRPr="2AA3087C">
        <w:rPr>
          <w:sz w:val="24"/>
          <w:szCs w:val="24"/>
        </w:rPr>
        <w:t>:*</w:t>
      </w:r>
      <w:r>
        <w:tab/>
      </w:r>
      <w:sdt>
        <w:sdtPr>
          <w:rPr>
            <w:sz w:val="24"/>
            <w:szCs w:val="24"/>
          </w:rPr>
          <w:id w:val="794336054"/>
          <w:placeholder>
            <w:docPart w:val="2085F8F2D1E04DB9AB106484099E902A"/>
          </w:placeholder>
          <w:text/>
        </w:sdtPr>
        <w:sdtContent>
          <w:ins w:id="0" w:author="Iftikhar, Masooma (Data61, Black Mountain)" w:date="2023-09-28T10:52:00Z">
            <w:r w:rsidR="00F76804">
              <w:rPr>
                <w:sz w:val="24"/>
                <w:szCs w:val="24"/>
              </w:rPr>
              <w:t>Peeler</w:t>
            </w:r>
          </w:ins>
        </w:sdtContent>
      </w:sdt>
    </w:p>
    <w:p w14:paraId="1ECFC2CE" w14:textId="72C90DAC" w:rsidR="00BA7E6F" w:rsidRPr="00A94516" w:rsidRDefault="00BE3D02" w:rsidP="00FD16C7">
      <w:pPr>
        <w:spacing w:after="240"/>
        <w:rPr>
          <w:sz w:val="24"/>
          <w:szCs w:val="24"/>
        </w:rPr>
      </w:pPr>
      <w:r w:rsidRPr="00A94516">
        <w:rPr>
          <w:sz w:val="24"/>
          <w:szCs w:val="24"/>
        </w:rPr>
        <w:fldChar w:fldCharType="begin"/>
      </w:r>
      <w:r w:rsidRPr="00A94516">
        <w:rPr>
          <w:sz w:val="24"/>
          <w:szCs w:val="24"/>
        </w:rPr>
        <w:instrText xml:space="preserve"> AUTOTEXTLIST   \t "The version of the dataset."  \* MERGEFORMAT </w:instrText>
      </w:r>
      <w:r w:rsidRPr="00A94516">
        <w:rPr>
          <w:sz w:val="24"/>
          <w:szCs w:val="24"/>
        </w:rPr>
        <w:fldChar w:fldCharType="separate"/>
      </w:r>
      <w:r w:rsidRPr="00A94516">
        <w:rPr>
          <w:sz w:val="24"/>
          <w:szCs w:val="24"/>
        </w:rPr>
        <w:t>Dataset version</w:t>
      </w:r>
      <w:r w:rsidRPr="00A94516">
        <w:rPr>
          <w:sz w:val="24"/>
          <w:szCs w:val="24"/>
        </w:rPr>
        <w:fldChar w:fldCharType="end"/>
      </w:r>
      <w:r w:rsidR="00BA7E6F" w:rsidRPr="00A94516">
        <w:rPr>
          <w:sz w:val="24"/>
          <w:szCs w:val="24"/>
        </w:rPr>
        <w:t>:*</w:t>
      </w:r>
      <w:r w:rsidR="000D42EA">
        <w:rPr>
          <w:sz w:val="24"/>
          <w:szCs w:val="24"/>
        </w:rPr>
        <w:tab/>
      </w:r>
      <w:sdt>
        <w:sdtPr>
          <w:rPr>
            <w:sz w:val="24"/>
            <w:szCs w:val="24"/>
          </w:rPr>
          <w:id w:val="1122958695"/>
          <w:placeholder>
            <w:docPart w:val="48BBFBA0E101429BA97C9B9588DE4C16"/>
          </w:placeholder>
          <w:text/>
        </w:sdtPr>
        <w:sdtContent>
          <w:ins w:id="1" w:author="Iftikhar, Masooma (Data61, Black Mountain)" w:date="2023-09-28T10:52:00Z">
            <w:r w:rsidR="00F76804">
              <w:rPr>
                <w:sz w:val="24"/>
                <w:szCs w:val="24"/>
              </w:rPr>
              <w:t>1</w:t>
            </w:r>
          </w:ins>
        </w:sdtContent>
      </w:sdt>
    </w:p>
    <w:p w14:paraId="1A594D2B" w14:textId="7E39A1B4" w:rsidR="007F5B12" w:rsidRPr="00A94516" w:rsidRDefault="00BE3D02" w:rsidP="00FD16C7">
      <w:pPr>
        <w:spacing w:after="240"/>
        <w:rPr>
          <w:sz w:val="24"/>
          <w:szCs w:val="24"/>
        </w:rPr>
      </w:pPr>
      <w:r w:rsidRPr="00A94516">
        <w:rPr>
          <w:sz w:val="24"/>
          <w:szCs w:val="24"/>
        </w:rPr>
        <w:fldChar w:fldCharType="begin"/>
      </w:r>
      <w:r w:rsidRPr="00A94516">
        <w:rPr>
          <w:sz w:val="24"/>
          <w:szCs w:val="24"/>
        </w:rPr>
        <w:instrText xml:space="preserve"> AUTOTEXTLIST   \t "The URL of the dataset."  \* MERGEFORMAT </w:instrText>
      </w:r>
      <w:r w:rsidRPr="00A94516">
        <w:rPr>
          <w:sz w:val="24"/>
          <w:szCs w:val="24"/>
        </w:rPr>
        <w:fldChar w:fldCharType="separate"/>
      </w:r>
      <w:r w:rsidRPr="00A94516">
        <w:rPr>
          <w:sz w:val="24"/>
          <w:szCs w:val="24"/>
        </w:rPr>
        <w:t>Dataset URL</w:t>
      </w:r>
      <w:r w:rsidRPr="00A94516">
        <w:rPr>
          <w:sz w:val="24"/>
          <w:szCs w:val="24"/>
        </w:rPr>
        <w:fldChar w:fldCharType="end"/>
      </w:r>
      <w:r w:rsidR="007F5B12" w:rsidRPr="00A94516">
        <w:rPr>
          <w:sz w:val="24"/>
          <w:szCs w:val="24"/>
        </w:rPr>
        <w:t>:</w:t>
      </w:r>
      <w:r w:rsidR="0028648E" w:rsidRPr="00A94516">
        <w:rPr>
          <w:sz w:val="24"/>
          <w:szCs w:val="24"/>
        </w:rPr>
        <w:t>*</w:t>
      </w:r>
      <w:r w:rsidR="000D42EA">
        <w:rPr>
          <w:sz w:val="24"/>
          <w:szCs w:val="24"/>
        </w:rPr>
        <w:tab/>
      </w:r>
      <w:r w:rsidR="000D42EA">
        <w:rPr>
          <w:sz w:val="24"/>
          <w:szCs w:val="24"/>
        </w:rPr>
        <w:tab/>
      </w:r>
      <w:sdt>
        <w:sdtPr>
          <w:rPr>
            <w:sz w:val="24"/>
            <w:szCs w:val="24"/>
          </w:rPr>
          <w:id w:val="1446344683"/>
          <w:placeholder>
            <w:docPart w:val="CD52324FCD3E4BEEB11A942BCC786AE5"/>
          </w:placeholder>
          <w:text/>
        </w:sdtPr>
        <w:sdtContent>
          <w:ins w:id="2" w:author="Iftikhar, Masooma (Data61, Black Mountain)" w:date="2023-09-28T10:53:00Z">
            <w:r w:rsidR="00F76804" w:rsidRPr="00F76804">
              <w:rPr>
                <w:sz w:val="24"/>
                <w:szCs w:val="24"/>
              </w:rPr>
              <w:t>https://github.com/CSCRC-SCREED/peeler</w:t>
            </w:r>
          </w:ins>
        </w:sdtContent>
      </w:sdt>
    </w:p>
    <w:p w14:paraId="0AD16E00" w14:textId="66382B4B" w:rsidR="005B4AFD" w:rsidRPr="00A94516" w:rsidRDefault="00EF3271" w:rsidP="00FD16C7">
      <w:pPr>
        <w:spacing w:after="240"/>
        <w:rPr>
          <w:sz w:val="24"/>
          <w:szCs w:val="24"/>
        </w:rPr>
      </w:pPr>
      <w:r w:rsidRPr="00A94516">
        <w:rPr>
          <w:sz w:val="24"/>
          <w:szCs w:val="24"/>
        </w:rPr>
        <w:fldChar w:fldCharType="begin"/>
      </w:r>
      <w:r w:rsidRPr="00A94516">
        <w:rPr>
          <w:sz w:val="24"/>
          <w:szCs w:val="24"/>
        </w:rPr>
        <w:instrText xml:space="preserve"> AUTOTEXTLIST   \t "Date of creation."  \* MERGEFORMAT </w:instrText>
      </w:r>
      <w:r w:rsidRPr="00A94516">
        <w:rPr>
          <w:sz w:val="24"/>
          <w:szCs w:val="24"/>
        </w:rPr>
        <w:fldChar w:fldCharType="separate"/>
      </w:r>
      <w:r w:rsidRPr="00A94516">
        <w:rPr>
          <w:sz w:val="24"/>
          <w:szCs w:val="24"/>
        </w:rPr>
        <w:t>Creation date</w:t>
      </w:r>
      <w:r w:rsidRPr="00A94516">
        <w:rPr>
          <w:sz w:val="24"/>
          <w:szCs w:val="24"/>
        </w:rPr>
        <w:fldChar w:fldCharType="end"/>
      </w:r>
      <w:r w:rsidR="005B4AFD" w:rsidRPr="00A94516">
        <w:rPr>
          <w:sz w:val="24"/>
          <w:szCs w:val="24"/>
        </w:rPr>
        <w:t>:*</w:t>
      </w:r>
      <w:r w:rsidR="000D42EA">
        <w:rPr>
          <w:sz w:val="24"/>
          <w:szCs w:val="24"/>
        </w:rPr>
        <w:tab/>
      </w:r>
      <w:sdt>
        <w:sdtPr>
          <w:rPr>
            <w:sz w:val="24"/>
            <w:szCs w:val="24"/>
          </w:rPr>
          <w:id w:val="-809008990"/>
          <w:placeholder>
            <w:docPart w:val="0E44ABC7C1264F32AA93718D9DCF014D"/>
          </w:placeholder>
          <w:text/>
        </w:sdtPr>
        <w:sdtContent>
          <w:ins w:id="3" w:author="Iftikhar, Masooma (Data61, Black Mountain)" w:date="2023-09-28T10:54:00Z">
            <w:r w:rsidR="00F76804">
              <w:rPr>
                <w:sz w:val="24"/>
                <w:szCs w:val="24"/>
              </w:rPr>
              <w:t>28/09/202</w:t>
            </w:r>
            <w:r w:rsidR="00F76804">
              <w:rPr>
                <w:sz w:val="24"/>
                <w:szCs w:val="24"/>
              </w:rPr>
              <w:t>2</w:t>
            </w:r>
          </w:ins>
        </w:sdtContent>
      </w:sdt>
    </w:p>
    <w:p w14:paraId="49734FCC" w14:textId="1B46193A" w:rsidR="005B4AFD" w:rsidRPr="00A94516" w:rsidRDefault="007A7E23" w:rsidP="00FD16C7">
      <w:pPr>
        <w:spacing w:after="240"/>
        <w:rPr>
          <w:sz w:val="24"/>
          <w:szCs w:val="24"/>
        </w:rPr>
      </w:pPr>
      <w:r w:rsidRPr="00A94516">
        <w:rPr>
          <w:sz w:val="24"/>
          <w:szCs w:val="24"/>
        </w:rPr>
        <w:fldChar w:fldCharType="begin"/>
      </w:r>
      <w:r w:rsidRPr="00A94516">
        <w:rPr>
          <w:sz w:val="24"/>
          <w:szCs w:val="24"/>
        </w:rPr>
        <w:instrText xml:space="preserve"> AUTOTEXTLIST   \t "Date of last update."  \* MERGEFORMAT </w:instrText>
      </w:r>
      <w:r w:rsidRPr="00A94516">
        <w:rPr>
          <w:sz w:val="24"/>
          <w:szCs w:val="24"/>
        </w:rPr>
        <w:fldChar w:fldCharType="separate"/>
      </w:r>
      <w:r w:rsidRPr="00A94516">
        <w:rPr>
          <w:sz w:val="24"/>
          <w:szCs w:val="24"/>
        </w:rPr>
        <w:t>Last update</w:t>
      </w:r>
      <w:r w:rsidRPr="00A94516">
        <w:rPr>
          <w:sz w:val="24"/>
          <w:szCs w:val="24"/>
        </w:rPr>
        <w:fldChar w:fldCharType="end"/>
      </w:r>
      <w:r w:rsidR="005B4AFD" w:rsidRPr="00A94516">
        <w:rPr>
          <w:sz w:val="24"/>
          <w:szCs w:val="24"/>
        </w:rPr>
        <w:t>:*</w:t>
      </w:r>
      <w:r w:rsidR="000D42EA">
        <w:rPr>
          <w:sz w:val="24"/>
          <w:szCs w:val="24"/>
        </w:rPr>
        <w:tab/>
      </w:r>
      <w:r w:rsidR="000D42EA">
        <w:rPr>
          <w:sz w:val="24"/>
          <w:szCs w:val="24"/>
        </w:rPr>
        <w:tab/>
      </w:r>
      <w:sdt>
        <w:sdtPr>
          <w:rPr>
            <w:sz w:val="24"/>
            <w:szCs w:val="24"/>
          </w:rPr>
          <w:id w:val="1151488835"/>
          <w:placeholder>
            <w:docPart w:val="8ED2E8810EEE4C1C9A8CA88CBC3EBC07"/>
          </w:placeholder>
          <w:text/>
        </w:sdtPr>
        <w:sdtContent>
          <w:ins w:id="4" w:author="Iftikhar, Masooma (Data61, Black Mountain)" w:date="2023-09-28T10:54:00Z">
            <w:r w:rsidR="00F76804">
              <w:rPr>
                <w:sz w:val="24"/>
                <w:szCs w:val="24"/>
              </w:rPr>
              <w:t>28/09/2023</w:t>
            </w:r>
          </w:ins>
        </w:sdtContent>
      </w:sdt>
    </w:p>
    <w:p w14:paraId="4031844D" w14:textId="54EE5007" w:rsidR="00293726" w:rsidRPr="00A94516" w:rsidRDefault="00F81025" w:rsidP="00FD16C7">
      <w:pPr>
        <w:spacing w:after="240"/>
        <w:rPr>
          <w:sz w:val="24"/>
          <w:szCs w:val="24"/>
        </w:rPr>
      </w:pPr>
      <w:r w:rsidRPr="00A94516">
        <w:rPr>
          <w:sz w:val="24"/>
          <w:szCs w:val="24"/>
        </w:rPr>
        <w:fldChar w:fldCharType="begin"/>
      </w:r>
      <w:r w:rsidRPr="00A94516">
        <w:rPr>
          <w:sz w:val="24"/>
          <w:szCs w:val="24"/>
        </w:rPr>
        <w:instrText xml:space="preserve"> AUTOTEXTLIST   \t "The contact details of the corresponding author. At least one email address."  \* MERGEFORMAT </w:instrText>
      </w:r>
      <w:r w:rsidRPr="00A94516">
        <w:rPr>
          <w:sz w:val="24"/>
          <w:szCs w:val="24"/>
        </w:rPr>
        <w:fldChar w:fldCharType="separate"/>
      </w:r>
      <w:r w:rsidRPr="00A94516">
        <w:rPr>
          <w:sz w:val="24"/>
          <w:szCs w:val="24"/>
        </w:rPr>
        <w:t>Author(s)</w:t>
      </w:r>
      <w:r w:rsidRPr="00A94516">
        <w:rPr>
          <w:sz w:val="24"/>
          <w:szCs w:val="24"/>
        </w:rPr>
        <w:fldChar w:fldCharType="end"/>
      </w:r>
      <w:r w:rsidRPr="00A94516">
        <w:rPr>
          <w:sz w:val="24"/>
          <w:szCs w:val="24"/>
        </w:rPr>
        <w:t>:*</w:t>
      </w:r>
      <w:r w:rsidR="000D42EA">
        <w:rPr>
          <w:sz w:val="24"/>
          <w:szCs w:val="24"/>
        </w:rPr>
        <w:tab/>
      </w:r>
      <w:r w:rsidR="000D42EA">
        <w:rPr>
          <w:sz w:val="24"/>
          <w:szCs w:val="24"/>
        </w:rPr>
        <w:tab/>
      </w:r>
      <w:sdt>
        <w:sdtPr>
          <w:rPr>
            <w:sz w:val="24"/>
            <w:szCs w:val="24"/>
          </w:rPr>
          <w:id w:val="1940334499"/>
          <w:placeholder>
            <w:docPart w:val="5D65092C5BB54DFE89CA9F4E5F522491"/>
          </w:placeholder>
          <w:text/>
        </w:sdtPr>
        <w:sdtContent>
          <w:ins w:id="5" w:author="Iftikhar, Masooma (Data61, Black Mountain)" w:date="2023-09-28T10:54:00Z">
            <w:r w:rsidR="00F76804">
              <w:rPr>
                <w:sz w:val="24"/>
                <w:szCs w:val="24"/>
              </w:rPr>
              <w:t>Muhammad Ejaz</w:t>
            </w:r>
          </w:ins>
        </w:sdtContent>
      </w:sdt>
    </w:p>
    <w:p w14:paraId="0D4065B4" w14:textId="231C7B55" w:rsidR="00893D18" w:rsidRPr="00A94516" w:rsidRDefault="007A7E23" w:rsidP="00FD16C7">
      <w:pPr>
        <w:spacing w:after="240"/>
        <w:rPr>
          <w:sz w:val="24"/>
          <w:szCs w:val="24"/>
        </w:rPr>
      </w:pPr>
      <w:r w:rsidRPr="00A94516">
        <w:rPr>
          <w:sz w:val="24"/>
          <w:szCs w:val="24"/>
        </w:rPr>
        <w:fldChar w:fldCharType="begin"/>
      </w:r>
      <w:r w:rsidRPr="00A94516">
        <w:rPr>
          <w:sz w:val="24"/>
          <w:szCs w:val="24"/>
        </w:rPr>
        <w:instrText xml:space="preserve"> AUTOTEXTLIST   \t "The affiliation(s) of the author(s) of the dataset."  \* MERGEFORMAT </w:instrText>
      </w:r>
      <w:r w:rsidRPr="00A94516">
        <w:rPr>
          <w:sz w:val="24"/>
          <w:szCs w:val="24"/>
        </w:rPr>
        <w:fldChar w:fldCharType="separate"/>
      </w:r>
      <w:r w:rsidRPr="00A94516">
        <w:rPr>
          <w:sz w:val="24"/>
          <w:szCs w:val="24"/>
        </w:rPr>
        <w:t>Author(s) affiliation(s)</w:t>
      </w:r>
      <w:r w:rsidRPr="00A94516">
        <w:rPr>
          <w:sz w:val="24"/>
          <w:szCs w:val="24"/>
        </w:rPr>
        <w:fldChar w:fldCharType="end"/>
      </w:r>
      <w:r w:rsidR="00893D18" w:rsidRPr="00A94516">
        <w:rPr>
          <w:sz w:val="24"/>
          <w:szCs w:val="24"/>
        </w:rPr>
        <w:t>:</w:t>
      </w:r>
      <w:r w:rsidR="000D42EA">
        <w:rPr>
          <w:sz w:val="24"/>
          <w:szCs w:val="24"/>
        </w:rPr>
        <w:tab/>
      </w:r>
      <w:sdt>
        <w:sdtPr>
          <w:rPr>
            <w:sz w:val="24"/>
            <w:szCs w:val="24"/>
          </w:rPr>
          <w:id w:val="-1326980529"/>
          <w:placeholder>
            <w:docPart w:val="9745F673467A463FA97D257D99B4FB04"/>
          </w:placeholder>
          <w:text/>
        </w:sdtPr>
        <w:sdtContent>
          <w:ins w:id="6" w:author="Iftikhar, Masooma (Data61, Black Mountain)" w:date="2023-09-28T10:55:00Z">
            <w:r w:rsidR="00F76804">
              <w:rPr>
                <w:sz w:val="24"/>
                <w:szCs w:val="24"/>
              </w:rPr>
              <w:t>Data61CSIRO</w:t>
            </w:r>
          </w:ins>
        </w:sdtContent>
      </w:sdt>
    </w:p>
    <w:p w14:paraId="7A8A5911" w14:textId="552FC5FB" w:rsidR="00893D18" w:rsidRPr="00A94516" w:rsidRDefault="004E6B55" w:rsidP="00FD16C7">
      <w:pPr>
        <w:spacing w:after="240"/>
        <w:rPr>
          <w:sz w:val="24"/>
          <w:szCs w:val="24"/>
        </w:rPr>
      </w:pPr>
      <w:r w:rsidRPr="00A94516">
        <w:rPr>
          <w:sz w:val="24"/>
          <w:szCs w:val="24"/>
        </w:rPr>
        <w:fldChar w:fldCharType="begin"/>
      </w:r>
      <w:r w:rsidRPr="00A94516">
        <w:rPr>
          <w:sz w:val="24"/>
          <w:szCs w:val="24"/>
        </w:rPr>
        <w:instrText xml:space="preserve"> AUTOTEXTLIST   \t "The contact details of the corresponding author. At least one email address."  \* MERGEFORMAT </w:instrText>
      </w:r>
      <w:r w:rsidRPr="00A94516">
        <w:rPr>
          <w:sz w:val="24"/>
          <w:szCs w:val="24"/>
        </w:rPr>
        <w:fldChar w:fldCharType="separate"/>
      </w:r>
      <w:r w:rsidRPr="00A94516">
        <w:rPr>
          <w:sz w:val="24"/>
          <w:szCs w:val="24"/>
        </w:rPr>
        <w:t>Author contact(s)</w:t>
      </w:r>
      <w:r w:rsidRPr="00A94516">
        <w:rPr>
          <w:sz w:val="24"/>
          <w:szCs w:val="24"/>
        </w:rPr>
        <w:fldChar w:fldCharType="end"/>
      </w:r>
      <w:r w:rsidR="00893D18" w:rsidRPr="00A94516">
        <w:rPr>
          <w:sz w:val="24"/>
          <w:szCs w:val="24"/>
        </w:rPr>
        <w:t>:*</w:t>
      </w:r>
      <w:r w:rsidR="000D42EA">
        <w:rPr>
          <w:sz w:val="24"/>
          <w:szCs w:val="24"/>
        </w:rPr>
        <w:tab/>
      </w:r>
      <w:r w:rsidR="000D42EA">
        <w:rPr>
          <w:sz w:val="24"/>
          <w:szCs w:val="24"/>
        </w:rPr>
        <w:tab/>
      </w:r>
      <w:sdt>
        <w:sdtPr>
          <w:rPr>
            <w:sz w:val="24"/>
            <w:szCs w:val="24"/>
          </w:rPr>
          <w:id w:val="982279508"/>
          <w:placeholder>
            <w:docPart w:val="6997CCB68E144ADBB1F02387491CD5BF"/>
          </w:placeholder>
          <w:text/>
        </w:sdtPr>
        <w:sdtContent>
          <w:ins w:id="7" w:author="Iftikhar, Masooma (Data61, Black Mountain)" w:date="2023-09-28T10:55:00Z">
            <w:r w:rsidR="00F76804" w:rsidRPr="00F76804">
              <w:rPr>
                <w:sz w:val="24"/>
                <w:szCs w:val="24"/>
              </w:rPr>
              <w:t>ejaz.ahmed@data61.csiro.au</w:t>
            </w:r>
          </w:ins>
        </w:sdtContent>
      </w:sdt>
    </w:p>
    <w:p w14:paraId="7F121CCE" w14:textId="6AF0B1B8" w:rsidR="00C7779C" w:rsidRPr="00A94516" w:rsidRDefault="004E6B55" w:rsidP="00FD16C7">
      <w:pPr>
        <w:spacing w:after="240"/>
        <w:rPr>
          <w:sz w:val="24"/>
          <w:szCs w:val="24"/>
        </w:rPr>
      </w:pPr>
      <w:r w:rsidRPr="00A94516">
        <w:rPr>
          <w:sz w:val="24"/>
          <w:szCs w:val="24"/>
        </w:rPr>
        <w:fldChar w:fldCharType="begin"/>
      </w:r>
      <w:r w:rsidRPr="00A94516">
        <w:rPr>
          <w:sz w:val="24"/>
          <w:szCs w:val="24"/>
        </w:rPr>
        <w:instrText xml:space="preserve"> AUTOTEXTLIST   \t "Max. 4 keywords associated with the dataset."  \* MERGEFORMAT </w:instrText>
      </w:r>
      <w:r w:rsidRPr="00A94516">
        <w:rPr>
          <w:sz w:val="24"/>
          <w:szCs w:val="24"/>
        </w:rPr>
        <w:fldChar w:fldCharType="separate"/>
      </w:r>
      <w:r w:rsidRPr="00A94516">
        <w:rPr>
          <w:sz w:val="24"/>
          <w:szCs w:val="24"/>
        </w:rPr>
        <w:t>Keywords</w:t>
      </w:r>
      <w:r w:rsidRPr="00A94516">
        <w:rPr>
          <w:sz w:val="24"/>
          <w:szCs w:val="24"/>
        </w:rPr>
        <w:fldChar w:fldCharType="end"/>
      </w:r>
      <w:r w:rsidR="00C7779C" w:rsidRPr="00A94516">
        <w:rPr>
          <w:sz w:val="24"/>
          <w:szCs w:val="24"/>
        </w:rPr>
        <w:t>:</w:t>
      </w:r>
      <w:r w:rsidR="008D1F51" w:rsidRPr="00A94516">
        <w:rPr>
          <w:sz w:val="24"/>
          <w:szCs w:val="24"/>
        </w:rPr>
        <w:t>*</w:t>
      </w:r>
      <w:r w:rsidR="000D42EA">
        <w:rPr>
          <w:sz w:val="24"/>
          <w:szCs w:val="24"/>
        </w:rPr>
        <w:tab/>
      </w:r>
      <w:r w:rsidR="000D42EA">
        <w:rPr>
          <w:sz w:val="24"/>
          <w:szCs w:val="24"/>
        </w:rPr>
        <w:tab/>
      </w:r>
      <w:r w:rsidR="000D42EA">
        <w:rPr>
          <w:sz w:val="24"/>
          <w:szCs w:val="24"/>
        </w:rPr>
        <w:tab/>
      </w:r>
      <w:sdt>
        <w:sdtPr>
          <w:rPr>
            <w:rFonts w:ascii="Segoe UI" w:hAnsi="Segoe UI" w:cs="Segoe UI"/>
            <w:color w:val="1F2328"/>
            <w:shd w:val="clear" w:color="auto" w:fill="FFFFFF"/>
          </w:rPr>
          <w:id w:val="-541129730"/>
          <w:placeholder>
            <w:docPart w:val="1DCF0CF64C694323B70819BF5079B743"/>
          </w:placeholder>
          <w:text/>
        </w:sdtPr>
        <w:sdtContent>
          <w:ins w:id="8" w:author="Iftikhar, Masooma (Data61, Black Mountain)" w:date="2023-09-28T10:56:00Z">
            <w:r w:rsidR="00F76804" w:rsidRPr="00F76804">
              <w:rPr>
                <w:rFonts w:ascii="Segoe UI" w:hAnsi="Segoe UI" w:cs="Segoe UI"/>
                <w:color w:val="1F2328"/>
                <w:shd w:val="clear" w:color="auto" w:fill="FFFFFF"/>
              </w:rPr>
              <w:t>ransomware, ransomware families</w:t>
            </w:r>
            <w:r w:rsidR="00F76804">
              <w:rPr>
                <w:rFonts w:ascii="Segoe UI" w:hAnsi="Segoe UI" w:cs="Segoe UI"/>
                <w:color w:val="1F2328"/>
                <w:shd w:val="clear" w:color="auto" w:fill="FFFFFF"/>
              </w:rPr>
              <w:t xml:space="preserve">, </w:t>
            </w:r>
            <w:r w:rsidR="00F76804" w:rsidRPr="00AF5E22">
              <w:rPr>
                <w:rFonts w:ascii="Segoe UI" w:hAnsi="Segoe UI" w:cs="Segoe UI"/>
                <w:color w:val="1F2328"/>
                <w:shd w:val="clear" w:color="auto" w:fill="FFFFFF"/>
              </w:rPr>
              <w:t>provenance data</w:t>
            </w:r>
          </w:ins>
        </w:sdtContent>
      </w:sdt>
    </w:p>
    <w:p w14:paraId="00CCAD55" w14:textId="62FFC723" w:rsidR="00893D18" w:rsidRPr="00A94516" w:rsidRDefault="004E6B55" w:rsidP="00FD16C7">
      <w:pPr>
        <w:spacing w:after="240"/>
        <w:rPr>
          <w:sz w:val="24"/>
          <w:szCs w:val="24"/>
        </w:rPr>
      </w:pPr>
      <w:r w:rsidRPr="00A94516">
        <w:rPr>
          <w:sz w:val="24"/>
          <w:szCs w:val="24"/>
        </w:rPr>
        <w:fldChar w:fldCharType="begin"/>
      </w:r>
      <w:r w:rsidRPr="00A94516">
        <w:rPr>
          <w:sz w:val="24"/>
          <w:szCs w:val="24"/>
        </w:rPr>
        <w:instrText xml:space="preserve"> AUTOTEXTLIST   \t "The context/case study/scenario in which the dataset was created."  \* MERGEFORMAT </w:instrText>
      </w:r>
      <w:r w:rsidRPr="00A94516">
        <w:rPr>
          <w:sz w:val="24"/>
          <w:szCs w:val="24"/>
        </w:rPr>
        <w:fldChar w:fldCharType="separate"/>
      </w:r>
      <w:r w:rsidRPr="00A94516">
        <w:rPr>
          <w:sz w:val="24"/>
          <w:szCs w:val="24"/>
        </w:rPr>
        <w:t>Description/background</w:t>
      </w:r>
      <w:r w:rsidRPr="00A94516">
        <w:rPr>
          <w:sz w:val="24"/>
          <w:szCs w:val="24"/>
        </w:rPr>
        <w:fldChar w:fldCharType="end"/>
      </w:r>
      <w:r w:rsidR="00893D18" w:rsidRPr="00A94516">
        <w:rPr>
          <w:sz w:val="24"/>
          <w:szCs w:val="24"/>
        </w:rPr>
        <w:t>:*</w:t>
      </w:r>
      <w:r w:rsidR="00B43E97" w:rsidRPr="00A94516">
        <w:rPr>
          <w:sz w:val="24"/>
          <w:szCs w:val="24"/>
        </w:rPr>
        <w:tab/>
      </w:r>
      <w:sdt>
        <w:sdtPr>
          <w:rPr>
            <w:rFonts w:ascii="Segoe UI" w:hAnsi="Segoe UI" w:cs="Segoe UI"/>
            <w:color w:val="1F2328"/>
            <w:shd w:val="clear" w:color="auto" w:fill="FFFFFF"/>
          </w:rPr>
          <w:id w:val="1751931903"/>
          <w:placeholder>
            <w:docPart w:val="54A9FFE7B1C64CFEB9BB343CA78263D5"/>
          </w:placeholder>
          <w:text/>
        </w:sdtPr>
        <w:sdtContent>
          <w:ins w:id="9" w:author="Iftikhar, Masooma (Data61, Black Mountain)" w:date="2023-09-28T10:57:00Z">
            <w:r w:rsidR="00F76804" w:rsidRPr="00F76804">
              <w:rPr>
                <w:rFonts w:ascii="Segoe UI" w:hAnsi="Segoe UI" w:cs="Segoe UI"/>
                <w:color w:val="1F2328"/>
                <w:shd w:val="clear" w:color="auto" w:fill="FFFFFF"/>
              </w:rPr>
              <w:t xml:space="preserve">We collected active ransomware samples from more than 60 ransomware families. Each ransomware sample was executed in a VirtualBox and then manually </w:t>
            </w:r>
            <w:proofErr w:type="spellStart"/>
            <w:r w:rsidR="00F76804" w:rsidRPr="00F76804">
              <w:rPr>
                <w:rFonts w:ascii="Segoe UI" w:hAnsi="Segoe UI" w:cs="Segoe UI"/>
                <w:color w:val="1F2328"/>
                <w:shd w:val="clear" w:color="auto" w:fill="FFFFFF"/>
              </w:rPr>
              <w:t>labeled</w:t>
            </w:r>
            <w:proofErr w:type="spellEnd"/>
            <w:r w:rsidR="00F76804" w:rsidRPr="00F76804">
              <w:rPr>
                <w:rFonts w:ascii="Segoe UI" w:hAnsi="Segoe UI" w:cs="Segoe UI"/>
                <w:color w:val="1F2328"/>
                <w:shd w:val="clear" w:color="auto" w:fill="FFFFFF"/>
              </w:rPr>
              <w:t xml:space="preserve"> by each family type. We </w:t>
            </w:r>
            <w:proofErr w:type="spellStart"/>
            <w:r w:rsidR="00F76804" w:rsidRPr="00F76804">
              <w:rPr>
                <w:rFonts w:ascii="Segoe UI" w:hAnsi="Segoe UI" w:cs="Segoe UI"/>
                <w:color w:val="1F2328"/>
                <w:shd w:val="clear" w:color="auto" w:fill="FFFFFF"/>
              </w:rPr>
              <w:t>developled</w:t>
            </w:r>
            <w:proofErr w:type="spellEnd"/>
            <w:r w:rsidR="00F76804" w:rsidRPr="00F76804">
              <w:rPr>
                <w:rFonts w:ascii="Segoe UI" w:hAnsi="Segoe UI" w:cs="Segoe UI"/>
                <w:color w:val="1F2328"/>
                <w:shd w:val="clear" w:color="auto" w:fill="FFFFFF"/>
              </w:rPr>
              <w:t xml:space="preserve"> our own tool to collect provenance data which will be made available here. We ran each ransomware sample for ten minutes or until all user files were encrypted. It took more than 90 days to run all samples and collect data.</w:t>
            </w:r>
          </w:ins>
        </w:sdtContent>
      </w:sdt>
    </w:p>
    <w:p w14:paraId="18560E09" w14:textId="44E3A88C" w:rsidR="002C2BB5" w:rsidRPr="00A94516" w:rsidRDefault="004E6B55" w:rsidP="00FD16C7">
      <w:pPr>
        <w:spacing w:after="240"/>
        <w:rPr>
          <w:sz w:val="24"/>
          <w:szCs w:val="24"/>
        </w:rPr>
      </w:pPr>
      <w:r w:rsidRPr="00A94516">
        <w:rPr>
          <w:sz w:val="24"/>
          <w:szCs w:val="24"/>
        </w:rPr>
        <w:fldChar w:fldCharType="begin"/>
      </w:r>
      <w:r w:rsidRPr="00A94516">
        <w:rPr>
          <w:sz w:val="24"/>
          <w:szCs w:val="24"/>
        </w:rPr>
        <w:instrText xml:space="preserve"> AUTOTEXTLIST   \t "Funding details."  \* MERGEFORMAT </w:instrText>
      </w:r>
      <w:r w:rsidRPr="00A94516">
        <w:rPr>
          <w:sz w:val="24"/>
          <w:szCs w:val="24"/>
        </w:rPr>
        <w:fldChar w:fldCharType="separate"/>
      </w:r>
      <w:r w:rsidRPr="00A94516">
        <w:rPr>
          <w:sz w:val="24"/>
          <w:szCs w:val="24"/>
        </w:rPr>
        <w:t>Dataset funding</w:t>
      </w:r>
      <w:r w:rsidRPr="00A94516">
        <w:rPr>
          <w:sz w:val="24"/>
          <w:szCs w:val="24"/>
        </w:rPr>
        <w:fldChar w:fldCharType="end"/>
      </w:r>
      <w:r w:rsidR="002C2BB5" w:rsidRPr="00A94516">
        <w:rPr>
          <w:sz w:val="24"/>
          <w:szCs w:val="24"/>
        </w:rPr>
        <w:t>:</w:t>
      </w:r>
      <w:r w:rsidR="000D42EA">
        <w:rPr>
          <w:sz w:val="24"/>
          <w:szCs w:val="24"/>
        </w:rPr>
        <w:tab/>
      </w:r>
      <w:r w:rsidR="000D42EA">
        <w:rPr>
          <w:sz w:val="24"/>
          <w:szCs w:val="24"/>
        </w:rPr>
        <w:tab/>
      </w:r>
      <w:sdt>
        <w:sdtPr>
          <w:rPr>
            <w:sz w:val="24"/>
            <w:szCs w:val="24"/>
          </w:rPr>
          <w:id w:val="764423917"/>
          <w:placeholder>
            <w:docPart w:val="2362A178484F40C8B1861B079B5137EE"/>
          </w:placeholder>
          <w:showingPlcHdr/>
          <w:text/>
        </w:sdtPr>
        <w:sdtContent>
          <w:r w:rsidR="000D42EA" w:rsidRPr="0047520A">
            <w:rPr>
              <w:rStyle w:val="PlaceholderText"/>
            </w:rPr>
            <w:t>Click or tap here to enter text.</w:t>
          </w:r>
        </w:sdtContent>
      </w:sdt>
    </w:p>
    <w:p w14:paraId="472233B3" w14:textId="4D42C9FE" w:rsidR="00893D18" w:rsidRPr="00A94516" w:rsidRDefault="004E6B55" w:rsidP="00FD16C7">
      <w:pPr>
        <w:spacing w:after="240"/>
        <w:rPr>
          <w:sz w:val="24"/>
          <w:szCs w:val="24"/>
        </w:rPr>
      </w:pPr>
      <w:r w:rsidRPr="00A94516">
        <w:rPr>
          <w:sz w:val="24"/>
          <w:szCs w:val="24"/>
        </w:rPr>
        <w:fldChar w:fldCharType="begin"/>
      </w:r>
      <w:r w:rsidRPr="00A94516">
        <w:rPr>
          <w:sz w:val="24"/>
          <w:szCs w:val="24"/>
        </w:rPr>
        <w:instrText xml:space="preserve"> AUTOTEXTLIST   \t "The meaning of the attributes present in the dataset."  \* MERGEFORMAT </w:instrText>
      </w:r>
      <w:r w:rsidRPr="00A94516">
        <w:rPr>
          <w:sz w:val="24"/>
          <w:szCs w:val="24"/>
        </w:rPr>
        <w:fldChar w:fldCharType="separate"/>
      </w:r>
      <w:r w:rsidRPr="00A94516">
        <w:rPr>
          <w:sz w:val="24"/>
          <w:szCs w:val="24"/>
        </w:rPr>
        <w:t>Attribute details</w:t>
      </w:r>
      <w:r w:rsidRPr="00A94516">
        <w:rPr>
          <w:sz w:val="24"/>
          <w:szCs w:val="24"/>
        </w:rPr>
        <w:fldChar w:fldCharType="end"/>
      </w:r>
      <w:r w:rsidR="00893D18" w:rsidRPr="00A94516">
        <w:rPr>
          <w:sz w:val="24"/>
          <w:szCs w:val="24"/>
        </w:rPr>
        <w:t>:*</w:t>
      </w:r>
      <w:r w:rsidR="00B43E97" w:rsidRPr="00A94516">
        <w:rPr>
          <w:sz w:val="24"/>
          <w:szCs w:val="24"/>
        </w:rPr>
        <w:tab/>
      </w:r>
      <w:r w:rsidR="000D42EA">
        <w:rPr>
          <w:sz w:val="24"/>
          <w:szCs w:val="24"/>
        </w:rPr>
        <w:tab/>
      </w:r>
      <w:sdt>
        <w:sdtPr>
          <w:rPr>
            <w:rFonts w:ascii="Segoe UI" w:hAnsi="Segoe UI" w:cs="Segoe UI"/>
            <w:color w:val="1F2328"/>
            <w:shd w:val="clear" w:color="auto" w:fill="FFFFFF"/>
          </w:rPr>
          <w:id w:val="-588082259"/>
          <w:placeholder>
            <w:docPart w:val="83C817C74EE04602ADFEF48579462D3B"/>
          </w:placeholder>
          <w:text/>
        </w:sdtPr>
        <w:sdtContent>
          <w:ins w:id="10" w:author="Iftikhar, Masooma (Data61, Black Mountain)" w:date="2023-09-28T10:57:00Z">
            <w:r w:rsidR="00F76804" w:rsidRPr="00F76804">
              <w:rPr>
                <w:rFonts w:ascii="Segoe UI" w:hAnsi="Segoe UI" w:cs="Segoe UI"/>
                <w:color w:val="1F2328"/>
                <w:shd w:val="clear" w:color="auto" w:fill="FFFFFF"/>
              </w:rPr>
              <w:t>provenance data</w:t>
            </w:r>
          </w:ins>
        </w:sdtContent>
      </w:sdt>
    </w:p>
    <w:p w14:paraId="06263F1C" w14:textId="3C763567" w:rsidR="00893D18" w:rsidRPr="00A94516" w:rsidRDefault="004E6B55" w:rsidP="00FD16C7">
      <w:pPr>
        <w:spacing w:after="240"/>
        <w:rPr>
          <w:sz w:val="24"/>
          <w:szCs w:val="24"/>
        </w:rPr>
      </w:pPr>
      <w:r w:rsidRPr="00A94516">
        <w:rPr>
          <w:sz w:val="24"/>
          <w:szCs w:val="24"/>
        </w:rPr>
        <w:fldChar w:fldCharType="begin"/>
      </w:r>
      <w:r w:rsidRPr="00A94516">
        <w:rPr>
          <w:sz w:val="24"/>
          <w:szCs w:val="24"/>
        </w:rPr>
        <w:instrText xml:space="preserve"> AUTOTEXTLIST   \t "The target audience."  \* MERGEFORMAT </w:instrText>
      </w:r>
      <w:r w:rsidRPr="00A94516">
        <w:rPr>
          <w:sz w:val="24"/>
          <w:szCs w:val="24"/>
        </w:rPr>
        <w:fldChar w:fldCharType="separate"/>
      </w:r>
      <w:r w:rsidRPr="00A94516">
        <w:rPr>
          <w:sz w:val="24"/>
          <w:szCs w:val="24"/>
        </w:rPr>
        <w:t>Intended target (if specified)</w:t>
      </w:r>
      <w:r w:rsidRPr="00A94516">
        <w:rPr>
          <w:sz w:val="24"/>
          <w:szCs w:val="24"/>
        </w:rPr>
        <w:fldChar w:fldCharType="end"/>
      </w:r>
      <w:r w:rsidR="00893D18" w:rsidRPr="00A94516">
        <w:rPr>
          <w:sz w:val="24"/>
          <w:szCs w:val="24"/>
        </w:rPr>
        <w:t>:</w:t>
      </w:r>
      <w:r w:rsidR="000D42EA">
        <w:rPr>
          <w:sz w:val="24"/>
          <w:szCs w:val="24"/>
        </w:rPr>
        <w:tab/>
      </w:r>
      <w:sdt>
        <w:sdtPr>
          <w:rPr>
            <w:sz w:val="24"/>
            <w:szCs w:val="24"/>
          </w:rPr>
          <w:id w:val="-420104678"/>
          <w:placeholder>
            <w:docPart w:val="5445ED1DF3C442F483429116BD68B74E"/>
          </w:placeholder>
          <w:showingPlcHdr/>
          <w:text/>
        </w:sdtPr>
        <w:sdtContent>
          <w:r w:rsidR="000D42EA" w:rsidRPr="0047520A">
            <w:rPr>
              <w:rStyle w:val="PlaceholderText"/>
            </w:rPr>
            <w:t>Click or tap here to enter text.</w:t>
          </w:r>
        </w:sdtContent>
      </w:sdt>
    </w:p>
    <w:p w14:paraId="044FD564" w14:textId="428F38A0" w:rsidR="00893D18" w:rsidRPr="00A94516" w:rsidRDefault="00EB18C1" w:rsidP="00FD16C7">
      <w:pPr>
        <w:spacing w:after="240"/>
        <w:rPr>
          <w:sz w:val="24"/>
          <w:szCs w:val="24"/>
        </w:rPr>
      </w:pPr>
      <w:r w:rsidRPr="00A94516">
        <w:rPr>
          <w:sz w:val="24"/>
          <w:szCs w:val="24"/>
        </w:rPr>
        <w:fldChar w:fldCharType="begin"/>
      </w:r>
      <w:r w:rsidRPr="00A94516">
        <w:rPr>
          <w:sz w:val="24"/>
          <w:szCs w:val="24"/>
        </w:rPr>
        <w:instrText xml:space="preserve"> AUTOTEXTLIST   \t "The file format of the dataset. Typical examples: CSV, JSON, PCAP, LOG, TXT."  \* MERGEFORMAT </w:instrText>
      </w:r>
      <w:r w:rsidRPr="00A94516">
        <w:rPr>
          <w:sz w:val="24"/>
          <w:szCs w:val="24"/>
        </w:rPr>
        <w:fldChar w:fldCharType="separate"/>
      </w:r>
      <w:r w:rsidRPr="00A94516">
        <w:rPr>
          <w:sz w:val="24"/>
          <w:szCs w:val="24"/>
        </w:rPr>
        <w:t>Format</w:t>
      </w:r>
      <w:r w:rsidRPr="00A94516">
        <w:rPr>
          <w:sz w:val="24"/>
          <w:szCs w:val="24"/>
        </w:rPr>
        <w:fldChar w:fldCharType="end"/>
      </w:r>
      <w:r w:rsidR="00893D18" w:rsidRPr="00A94516">
        <w:rPr>
          <w:sz w:val="24"/>
          <w:szCs w:val="24"/>
        </w:rPr>
        <w:t>:*</w:t>
      </w:r>
      <w:r w:rsidR="000D42EA">
        <w:rPr>
          <w:sz w:val="24"/>
          <w:szCs w:val="24"/>
        </w:rPr>
        <w:tab/>
      </w:r>
      <w:sdt>
        <w:sdtPr>
          <w:rPr>
            <w:sz w:val="24"/>
            <w:szCs w:val="24"/>
          </w:rPr>
          <w:id w:val="-1700849570"/>
          <w:placeholder>
            <w:docPart w:val="1570003090704DE5BEF23BB8A04637BA"/>
          </w:placeholder>
          <w:text/>
        </w:sdtPr>
        <w:sdtContent>
          <w:proofErr w:type="spellStart"/>
          <w:ins w:id="11" w:author="Iftikhar, Masooma (Data61, Black Mountain)" w:date="2023-09-28T10:57:00Z">
            <w:r w:rsidR="00F76804">
              <w:rPr>
                <w:sz w:val="24"/>
                <w:szCs w:val="24"/>
              </w:rPr>
              <w:t>json</w:t>
            </w:r>
          </w:ins>
          <w:proofErr w:type="spellEnd"/>
        </w:sdtContent>
      </w:sdt>
    </w:p>
    <w:p w14:paraId="05BA03FF" w14:textId="72B83A6B" w:rsidR="00893D18" w:rsidRPr="00A94516" w:rsidRDefault="003C71EE" w:rsidP="00FD16C7">
      <w:pPr>
        <w:spacing w:after="240"/>
        <w:rPr>
          <w:sz w:val="24"/>
          <w:szCs w:val="24"/>
        </w:rPr>
      </w:pPr>
      <w:r w:rsidRPr="00A94516">
        <w:rPr>
          <w:sz w:val="24"/>
          <w:szCs w:val="24"/>
        </w:rPr>
        <w:fldChar w:fldCharType="begin"/>
      </w:r>
      <w:r w:rsidRPr="00A94516">
        <w:rPr>
          <w:sz w:val="24"/>
          <w:szCs w:val="24"/>
        </w:rPr>
        <w:instrText xml:space="preserve"> AUTOTEXTLIST   \t "The license of the dataset. Either copyrighted or open access (typical examples: CC BY-SA 4.0, GNU GPL 3, Apache License 2.0)."  \* MERGEFORMAT </w:instrText>
      </w:r>
      <w:r w:rsidRPr="00A94516">
        <w:rPr>
          <w:sz w:val="24"/>
          <w:szCs w:val="24"/>
        </w:rPr>
        <w:fldChar w:fldCharType="separate"/>
      </w:r>
      <w:r w:rsidRPr="00A94516">
        <w:rPr>
          <w:sz w:val="24"/>
          <w:szCs w:val="24"/>
        </w:rPr>
        <w:t>License</w:t>
      </w:r>
      <w:r w:rsidRPr="00A94516">
        <w:rPr>
          <w:sz w:val="24"/>
          <w:szCs w:val="24"/>
        </w:rPr>
        <w:fldChar w:fldCharType="end"/>
      </w:r>
      <w:r w:rsidR="00893D18" w:rsidRPr="00A94516">
        <w:rPr>
          <w:sz w:val="24"/>
          <w:szCs w:val="24"/>
        </w:rPr>
        <w:t>:*</w:t>
      </w:r>
      <w:r w:rsidR="000D42EA">
        <w:rPr>
          <w:sz w:val="24"/>
          <w:szCs w:val="24"/>
        </w:rPr>
        <w:tab/>
      </w:r>
      <w:sdt>
        <w:sdtPr>
          <w:rPr>
            <w:sz w:val="24"/>
            <w:szCs w:val="24"/>
          </w:rPr>
          <w:id w:val="-403771527"/>
          <w:placeholder>
            <w:docPart w:val="42B8E3F319174AD7AD36A56EF8687878"/>
          </w:placeholder>
          <w:text/>
        </w:sdtPr>
        <w:sdtContent>
          <w:ins w:id="12" w:author="Iftikhar, Masooma (Data61, Black Mountain)" w:date="2023-09-28T10:58:00Z">
            <w:r w:rsidR="00F76804">
              <w:rPr>
                <w:sz w:val="24"/>
                <w:szCs w:val="24"/>
              </w:rPr>
              <w:t>GNU v3</w:t>
            </w:r>
          </w:ins>
        </w:sdtContent>
      </w:sdt>
    </w:p>
    <w:p w14:paraId="49E44F76" w14:textId="4E9A7A29" w:rsidR="00376B0F" w:rsidRPr="00A94516" w:rsidRDefault="003C71EE" w:rsidP="00FD16C7">
      <w:pPr>
        <w:tabs>
          <w:tab w:val="left" w:pos="720"/>
          <w:tab w:val="left" w:pos="1440"/>
          <w:tab w:val="left" w:pos="2160"/>
          <w:tab w:val="left" w:pos="2880"/>
          <w:tab w:val="left" w:pos="3600"/>
          <w:tab w:val="left" w:pos="4320"/>
          <w:tab w:val="left" w:pos="7785"/>
        </w:tabs>
        <w:spacing w:after="240"/>
        <w:rPr>
          <w:rFonts w:ascii="Calibri" w:eastAsia="Times New Roman" w:hAnsi="Calibri" w:cs="Calibri"/>
          <w:sz w:val="24"/>
          <w:szCs w:val="24"/>
          <w:lang w:eastAsia="en-AU"/>
        </w:rPr>
      </w:pPr>
      <w:r w:rsidRPr="00A94516">
        <w:rPr>
          <w:sz w:val="24"/>
          <w:szCs w:val="24"/>
        </w:rPr>
        <w:fldChar w:fldCharType="begin"/>
      </w:r>
      <w:r w:rsidRPr="00A94516">
        <w:rPr>
          <w:sz w:val="24"/>
          <w:szCs w:val="24"/>
        </w:rPr>
        <w:instrText xml:space="preserve"> AUTOTEXTLIST   \t "The standard(s) with which the dataset is compliant."  \* MERGEFORMAT </w:instrText>
      </w:r>
      <w:r w:rsidRPr="00A94516">
        <w:rPr>
          <w:sz w:val="24"/>
          <w:szCs w:val="24"/>
        </w:rPr>
        <w:fldChar w:fldCharType="separate"/>
      </w:r>
      <w:r w:rsidRPr="00A94516">
        <w:rPr>
          <w:sz w:val="24"/>
          <w:szCs w:val="24"/>
        </w:rPr>
        <w:t>Standard compliance</w:t>
      </w:r>
      <w:r w:rsidRPr="00A94516">
        <w:rPr>
          <w:sz w:val="24"/>
          <w:szCs w:val="24"/>
        </w:rPr>
        <w:fldChar w:fldCharType="end"/>
      </w:r>
      <w:r w:rsidR="00893D18" w:rsidRPr="00A94516">
        <w:rPr>
          <w:sz w:val="24"/>
          <w:szCs w:val="24"/>
        </w:rPr>
        <w:t>:</w:t>
      </w:r>
      <w:r w:rsidR="00376B0F" w:rsidRPr="00A94516">
        <w:rPr>
          <w:rFonts w:ascii="Calibri" w:eastAsia="Times New Roman" w:hAnsi="Calibri" w:cs="Calibri"/>
          <w:sz w:val="24"/>
          <w:szCs w:val="24"/>
          <w:lang w:eastAsia="en-AU"/>
        </w:rPr>
        <w:t xml:space="preserve"> </w:t>
      </w:r>
      <w:r w:rsidR="000D42EA">
        <w:rPr>
          <w:rFonts w:ascii="Calibri" w:eastAsia="Times New Roman" w:hAnsi="Calibri" w:cs="Calibri"/>
          <w:sz w:val="24"/>
          <w:szCs w:val="24"/>
          <w:lang w:eastAsia="en-AU"/>
        </w:rPr>
        <w:tab/>
      </w:r>
      <w:sdt>
        <w:sdtPr>
          <w:rPr>
            <w:rFonts w:ascii="Calibri" w:eastAsia="Times New Roman" w:hAnsi="Calibri" w:cs="Calibri"/>
            <w:sz w:val="24"/>
            <w:szCs w:val="24"/>
            <w:lang w:eastAsia="en-AU"/>
          </w:rPr>
          <w:id w:val="1389603665"/>
          <w:placeholder>
            <w:docPart w:val="77112A5F082D4C4984989DDC4F89B878"/>
          </w:placeholder>
          <w:showingPlcHdr/>
          <w:text/>
        </w:sdtPr>
        <w:sdtContent>
          <w:r w:rsidR="000D42EA" w:rsidRPr="0047520A">
            <w:rPr>
              <w:rStyle w:val="PlaceholderText"/>
            </w:rPr>
            <w:t>Click or tap here to enter text.</w:t>
          </w:r>
        </w:sdtContent>
      </w:sdt>
    </w:p>
    <w:p w14:paraId="1F4020FD" w14:textId="2B8A854A" w:rsidR="00293726" w:rsidRPr="00A94516" w:rsidRDefault="003C71EE" w:rsidP="00FD16C7">
      <w:pPr>
        <w:spacing w:after="240"/>
        <w:rPr>
          <w:sz w:val="24"/>
          <w:szCs w:val="24"/>
        </w:rPr>
      </w:pPr>
      <w:r w:rsidRPr="00A94516">
        <w:rPr>
          <w:sz w:val="24"/>
          <w:szCs w:val="24"/>
        </w:rPr>
        <w:fldChar w:fldCharType="begin"/>
      </w:r>
      <w:r w:rsidRPr="00A94516">
        <w:rPr>
          <w:sz w:val="24"/>
          <w:szCs w:val="24"/>
        </w:rPr>
        <w:instrText xml:space="preserve"> AUTOTEXTLIST   \t "The type of the dataset by generation method. Can be real-world, synthetic, or hybrid."  \* MERGEFORMAT </w:instrText>
      </w:r>
      <w:r w:rsidRPr="00A94516">
        <w:rPr>
          <w:sz w:val="24"/>
          <w:szCs w:val="24"/>
        </w:rPr>
        <w:fldChar w:fldCharType="separate"/>
      </w:r>
      <w:r w:rsidRPr="00A94516">
        <w:rPr>
          <w:sz w:val="24"/>
          <w:szCs w:val="24"/>
        </w:rPr>
        <w:t>Type</w:t>
      </w:r>
      <w:r w:rsidRPr="00A94516">
        <w:rPr>
          <w:sz w:val="24"/>
          <w:szCs w:val="24"/>
        </w:rPr>
        <w:fldChar w:fldCharType="end"/>
      </w:r>
      <w:r w:rsidR="00893D18" w:rsidRPr="00A94516">
        <w:rPr>
          <w:sz w:val="24"/>
          <w:szCs w:val="24"/>
        </w:rPr>
        <w:t>:*</w:t>
      </w:r>
      <w:r w:rsidR="00AD4D71" w:rsidRPr="00A94516">
        <w:rPr>
          <w:sz w:val="24"/>
          <w:szCs w:val="24"/>
        </w:rPr>
        <w:tab/>
      </w:r>
      <w:r w:rsidR="000D42EA">
        <w:rPr>
          <w:sz w:val="24"/>
          <w:szCs w:val="24"/>
        </w:rPr>
        <w:tab/>
      </w:r>
      <w:sdt>
        <w:sdtPr>
          <w:rPr>
            <w:sz w:val="24"/>
            <w:szCs w:val="24"/>
          </w:rPr>
          <w:id w:val="195664425"/>
          <w:placeholder>
            <w:docPart w:val="0A96D7A1907E4118BC3E4402DCC253CD"/>
          </w:placeholder>
          <w:text/>
        </w:sdtPr>
        <w:sdtContent>
          <w:ins w:id="13" w:author="Iftikhar, Masooma (Data61, Black Mountain)" w:date="2023-09-28T10:58:00Z">
            <w:r w:rsidR="00F76804">
              <w:rPr>
                <w:sz w:val="24"/>
                <w:szCs w:val="24"/>
              </w:rPr>
              <w:t>Malware</w:t>
            </w:r>
          </w:ins>
        </w:sdtContent>
      </w:sdt>
    </w:p>
    <w:p w14:paraId="7EEA9E73" w14:textId="0567AF9F" w:rsidR="00893D18" w:rsidRPr="00A94516" w:rsidRDefault="003C71EE" w:rsidP="00FD16C7">
      <w:pPr>
        <w:spacing w:after="240"/>
        <w:rPr>
          <w:sz w:val="24"/>
          <w:szCs w:val="24"/>
        </w:rPr>
      </w:pPr>
      <w:r w:rsidRPr="00A94516">
        <w:rPr>
          <w:sz w:val="24"/>
          <w:szCs w:val="24"/>
        </w:rPr>
        <w:fldChar w:fldCharType="begin"/>
      </w:r>
      <w:r w:rsidRPr="00A94516">
        <w:rPr>
          <w:sz w:val="24"/>
          <w:szCs w:val="24"/>
        </w:rPr>
        <w:instrText xml:space="preserve"> AUTOTEXTLIST   \t "The size of the dataset. Numeric value with unit (such as MB or GB)."  \* MERGEFORMAT </w:instrText>
      </w:r>
      <w:r w:rsidRPr="00A94516">
        <w:rPr>
          <w:sz w:val="24"/>
          <w:szCs w:val="24"/>
        </w:rPr>
        <w:fldChar w:fldCharType="separate"/>
      </w:r>
      <w:r w:rsidRPr="00A94516">
        <w:rPr>
          <w:sz w:val="24"/>
          <w:szCs w:val="24"/>
        </w:rPr>
        <w:t>Size</w:t>
      </w:r>
      <w:r w:rsidRPr="00A94516">
        <w:rPr>
          <w:sz w:val="24"/>
          <w:szCs w:val="24"/>
        </w:rPr>
        <w:fldChar w:fldCharType="end"/>
      </w:r>
      <w:r w:rsidR="00893D18" w:rsidRPr="00A94516">
        <w:rPr>
          <w:sz w:val="24"/>
          <w:szCs w:val="24"/>
        </w:rPr>
        <w:t>:*</w:t>
      </w:r>
      <w:r w:rsidR="000D42EA">
        <w:rPr>
          <w:sz w:val="24"/>
          <w:szCs w:val="24"/>
        </w:rPr>
        <w:tab/>
      </w:r>
      <w:r w:rsidR="000D42EA">
        <w:rPr>
          <w:sz w:val="24"/>
          <w:szCs w:val="24"/>
        </w:rPr>
        <w:tab/>
      </w:r>
      <w:sdt>
        <w:sdtPr>
          <w:rPr>
            <w:sz w:val="24"/>
            <w:szCs w:val="24"/>
          </w:rPr>
          <w:id w:val="-1494489555"/>
          <w:placeholder>
            <w:docPart w:val="A7635B546E48468DA48F839B1DD6786D"/>
          </w:placeholder>
          <w:text/>
        </w:sdtPr>
        <w:sdtContent>
          <w:ins w:id="14" w:author="Iftikhar, Masooma (Data61, Black Mountain)" w:date="2023-09-28T10:58:00Z">
            <w:r w:rsidR="00F76804">
              <w:rPr>
                <w:sz w:val="24"/>
                <w:szCs w:val="24"/>
              </w:rPr>
              <w:t>66 KB</w:t>
            </w:r>
          </w:ins>
        </w:sdtContent>
      </w:sdt>
    </w:p>
    <w:p w14:paraId="09CDA68E" w14:textId="39ABF1BE" w:rsidR="00893D18" w:rsidRPr="00A94516" w:rsidRDefault="003C71EE" w:rsidP="00FD16C7">
      <w:pPr>
        <w:spacing w:after="240"/>
        <w:rPr>
          <w:sz w:val="24"/>
          <w:szCs w:val="24"/>
        </w:rPr>
      </w:pPr>
      <w:r w:rsidRPr="00A94516">
        <w:rPr>
          <w:sz w:val="24"/>
          <w:szCs w:val="24"/>
        </w:rPr>
        <w:fldChar w:fldCharType="begin"/>
      </w:r>
      <w:r w:rsidRPr="00A94516">
        <w:rPr>
          <w:sz w:val="24"/>
          <w:szCs w:val="24"/>
        </w:rPr>
        <w:instrText xml:space="preserve"> AUTOTEXTLIST   \t "The availability of the dataset. Either classified, proprietary, or open."  \* MERGEFORMAT </w:instrText>
      </w:r>
      <w:r w:rsidRPr="00A94516">
        <w:rPr>
          <w:sz w:val="24"/>
          <w:szCs w:val="24"/>
        </w:rPr>
        <w:fldChar w:fldCharType="separate"/>
      </w:r>
      <w:r w:rsidRPr="00A94516">
        <w:rPr>
          <w:sz w:val="24"/>
          <w:szCs w:val="24"/>
        </w:rPr>
        <w:t>Availability</w:t>
      </w:r>
      <w:r w:rsidRPr="00A94516">
        <w:rPr>
          <w:sz w:val="24"/>
          <w:szCs w:val="24"/>
        </w:rPr>
        <w:fldChar w:fldCharType="end"/>
      </w:r>
      <w:r w:rsidR="00893D18" w:rsidRPr="00A94516">
        <w:rPr>
          <w:sz w:val="24"/>
          <w:szCs w:val="24"/>
        </w:rPr>
        <w:t>:</w:t>
      </w:r>
      <w:r w:rsidR="000D42EA">
        <w:rPr>
          <w:sz w:val="24"/>
          <w:szCs w:val="24"/>
        </w:rPr>
        <w:tab/>
      </w:r>
      <w:sdt>
        <w:sdtPr>
          <w:rPr>
            <w:sz w:val="24"/>
            <w:szCs w:val="24"/>
          </w:rPr>
          <w:id w:val="1467243104"/>
          <w:placeholder>
            <w:docPart w:val="C68564063C6E4EDABB030C4A72755FA0"/>
          </w:placeholder>
          <w:showingPlcHdr/>
          <w:text/>
        </w:sdtPr>
        <w:sdtContent>
          <w:r w:rsidR="000D42EA" w:rsidRPr="0047520A">
            <w:rPr>
              <w:rStyle w:val="PlaceholderText"/>
            </w:rPr>
            <w:t>Click or tap here to enter text.</w:t>
          </w:r>
        </w:sdtContent>
      </w:sdt>
    </w:p>
    <w:p w14:paraId="3CCD99DF" w14:textId="20B24D84" w:rsidR="00893D18" w:rsidRPr="00A94516" w:rsidRDefault="003C71EE" w:rsidP="00FD16C7">
      <w:pPr>
        <w:spacing w:after="240"/>
        <w:rPr>
          <w:sz w:val="24"/>
          <w:szCs w:val="24"/>
        </w:rPr>
      </w:pPr>
      <w:r w:rsidRPr="00A94516">
        <w:rPr>
          <w:sz w:val="24"/>
          <w:szCs w:val="24"/>
        </w:rPr>
        <w:fldChar w:fldCharType="begin"/>
      </w:r>
      <w:r w:rsidRPr="00A94516">
        <w:rPr>
          <w:sz w:val="24"/>
          <w:szCs w:val="24"/>
        </w:rPr>
        <w:instrText xml:space="preserve"> AUTOTEXTLIST   \t "The status of the dataset data. Either raw, processed (filtered), or labelled (normalised)."  \* MERGEFORMAT </w:instrText>
      </w:r>
      <w:r w:rsidRPr="00A94516">
        <w:rPr>
          <w:sz w:val="24"/>
          <w:szCs w:val="24"/>
        </w:rPr>
        <w:fldChar w:fldCharType="separate"/>
      </w:r>
      <w:r w:rsidRPr="00A94516">
        <w:rPr>
          <w:sz w:val="24"/>
          <w:szCs w:val="24"/>
        </w:rPr>
        <w:t>Data status</w:t>
      </w:r>
      <w:r w:rsidRPr="00A94516">
        <w:rPr>
          <w:sz w:val="24"/>
          <w:szCs w:val="24"/>
        </w:rPr>
        <w:fldChar w:fldCharType="end"/>
      </w:r>
      <w:r w:rsidR="00893D18" w:rsidRPr="00A94516">
        <w:rPr>
          <w:sz w:val="24"/>
          <w:szCs w:val="24"/>
        </w:rPr>
        <w:t>:</w:t>
      </w:r>
      <w:r w:rsidR="000D42EA">
        <w:rPr>
          <w:sz w:val="24"/>
          <w:szCs w:val="24"/>
        </w:rPr>
        <w:tab/>
      </w:r>
      <w:sdt>
        <w:sdtPr>
          <w:rPr>
            <w:sz w:val="24"/>
            <w:szCs w:val="24"/>
          </w:rPr>
          <w:id w:val="1282616426"/>
          <w:placeholder>
            <w:docPart w:val="B530430CD84A40BE900BE8637ABE9A48"/>
          </w:placeholder>
          <w:showingPlcHdr/>
          <w:text/>
        </w:sdtPr>
        <w:sdtContent>
          <w:r w:rsidR="000D42EA" w:rsidRPr="0047520A">
            <w:rPr>
              <w:rStyle w:val="PlaceholderText"/>
            </w:rPr>
            <w:t>Click or tap here to enter text.</w:t>
          </w:r>
        </w:sdtContent>
      </w:sdt>
    </w:p>
    <w:p w14:paraId="33DC932E" w14:textId="3CACBB9A" w:rsidR="00893D18" w:rsidRPr="00A94516" w:rsidRDefault="00073C0A" w:rsidP="00FD16C7">
      <w:pPr>
        <w:spacing w:after="240"/>
        <w:rPr>
          <w:sz w:val="24"/>
          <w:szCs w:val="24"/>
        </w:rPr>
      </w:pPr>
      <w:r w:rsidRPr="00A94516">
        <w:rPr>
          <w:sz w:val="24"/>
          <w:szCs w:val="24"/>
        </w:rPr>
        <w:lastRenderedPageBreak/>
        <w:fldChar w:fldCharType="begin"/>
      </w:r>
      <w:r w:rsidRPr="00A94516">
        <w:rPr>
          <w:sz w:val="24"/>
          <w:szCs w:val="24"/>
        </w:rPr>
        <w:instrText xml:space="preserve"> AUTOTEXTLIST   \t "Document the sources of the data and how it is collected to maintain transparency and traceability. Either a generic or discipline-specific schema, or a provenance data model."  \* MERGEFORMAT </w:instrText>
      </w:r>
      <w:r w:rsidRPr="00A94516">
        <w:rPr>
          <w:sz w:val="24"/>
          <w:szCs w:val="24"/>
        </w:rPr>
        <w:fldChar w:fldCharType="separate"/>
      </w:r>
      <w:r w:rsidRPr="00A94516">
        <w:rPr>
          <w:sz w:val="24"/>
          <w:szCs w:val="24"/>
        </w:rPr>
        <w:t>Data provenance</w:t>
      </w:r>
      <w:r w:rsidRPr="00A94516">
        <w:rPr>
          <w:sz w:val="24"/>
          <w:szCs w:val="24"/>
        </w:rPr>
        <w:fldChar w:fldCharType="end"/>
      </w:r>
      <w:r w:rsidR="00893D18" w:rsidRPr="00A94516">
        <w:rPr>
          <w:sz w:val="24"/>
          <w:szCs w:val="24"/>
        </w:rPr>
        <w:t>:*</w:t>
      </w:r>
      <w:r w:rsidR="000D42EA">
        <w:rPr>
          <w:sz w:val="24"/>
          <w:szCs w:val="24"/>
        </w:rPr>
        <w:tab/>
      </w:r>
      <w:sdt>
        <w:sdtPr>
          <w:rPr>
            <w:sz w:val="24"/>
            <w:szCs w:val="24"/>
          </w:rPr>
          <w:id w:val="2046860860"/>
          <w:placeholder>
            <w:docPart w:val="AE37E0A2FD1B44A6B4A976036D21FEC9"/>
          </w:placeholder>
          <w:text/>
        </w:sdtPr>
        <w:sdtContent>
          <w:ins w:id="15" w:author="Iftikhar, Masooma (Data61, Black Mountain)" w:date="2023-09-28T10:59:00Z">
            <w:r w:rsidR="00F76804">
              <w:rPr>
                <w:sz w:val="24"/>
                <w:szCs w:val="24"/>
              </w:rPr>
              <w:t>VM</w:t>
            </w:r>
          </w:ins>
        </w:sdtContent>
      </w:sdt>
    </w:p>
    <w:p w14:paraId="3007204E" w14:textId="362BEF9E" w:rsidR="00893D18" w:rsidRPr="00A94516" w:rsidRDefault="00073C0A" w:rsidP="00FD16C7">
      <w:pPr>
        <w:spacing w:after="240"/>
        <w:rPr>
          <w:sz w:val="24"/>
          <w:szCs w:val="24"/>
        </w:rPr>
      </w:pPr>
      <w:r w:rsidRPr="00A94516">
        <w:rPr>
          <w:sz w:val="24"/>
          <w:szCs w:val="24"/>
        </w:rPr>
        <w:fldChar w:fldCharType="begin"/>
      </w:r>
      <w:r w:rsidRPr="00A94516">
        <w:rPr>
          <w:sz w:val="24"/>
          <w:szCs w:val="24"/>
        </w:rPr>
        <w:instrText xml:space="preserve"> AUTOTEXTLIST   \t "The type of environment in which the dataset was generated. Either live system , simulated environment, or testbed."  \* MERGEFORMAT </w:instrText>
      </w:r>
      <w:r w:rsidRPr="00A94516">
        <w:rPr>
          <w:sz w:val="24"/>
          <w:szCs w:val="24"/>
        </w:rPr>
        <w:fldChar w:fldCharType="separate"/>
      </w:r>
      <w:r w:rsidRPr="00A94516">
        <w:rPr>
          <w:sz w:val="24"/>
          <w:szCs w:val="24"/>
        </w:rPr>
        <w:t>Source computing infrastructure</w:t>
      </w:r>
      <w:r w:rsidRPr="00A94516">
        <w:rPr>
          <w:sz w:val="24"/>
          <w:szCs w:val="24"/>
        </w:rPr>
        <w:fldChar w:fldCharType="end"/>
      </w:r>
      <w:r w:rsidR="00893D18" w:rsidRPr="00A94516">
        <w:rPr>
          <w:sz w:val="24"/>
          <w:szCs w:val="24"/>
        </w:rPr>
        <w:t>:*</w:t>
      </w:r>
      <w:r w:rsidR="000D42EA">
        <w:rPr>
          <w:sz w:val="24"/>
          <w:szCs w:val="24"/>
        </w:rPr>
        <w:tab/>
      </w:r>
      <w:sdt>
        <w:sdtPr>
          <w:rPr>
            <w:sz w:val="24"/>
            <w:szCs w:val="24"/>
          </w:rPr>
          <w:id w:val="-72439571"/>
          <w:placeholder>
            <w:docPart w:val="16D330005B3D49E49EC9A8B554C8B2DE"/>
          </w:placeholder>
          <w:dropDownList>
            <w:listItem w:value="Choose an item."/>
            <w:listItem w:displayText="Live system" w:value="Live system"/>
            <w:listItem w:displayText="Simulated environment" w:value="Simulated environment"/>
            <w:listItem w:displayText="Testbed" w:value="Testbed"/>
          </w:dropDownList>
        </w:sdtPr>
        <w:sdtContent>
          <w:ins w:id="16" w:author="Iftikhar, Masooma (Data61, Black Mountain)" w:date="2023-09-28T10:59:00Z">
            <w:r w:rsidR="00F76804">
              <w:rPr>
                <w:sz w:val="24"/>
                <w:szCs w:val="24"/>
              </w:rPr>
              <w:t>Simulated environment</w:t>
            </w:r>
          </w:ins>
        </w:sdtContent>
      </w:sdt>
    </w:p>
    <w:p w14:paraId="0400312A" w14:textId="589A7A5B" w:rsidR="00893D18" w:rsidRPr="00A94516" w:rsidRDefault="00073C0A" w:rsidP="00FD16C7">
      <w:pPr>
        <w:spacing w:after="240"/>
        <w:rPr>
          <w:sz w:val="24"/>
          <w:szCs w:val="24"/>
        </w:rPr>
      </w:pPr>
      <w:r w:rsidRPr="00A94516">
        <w:rPr>
          <w:sz w:val="24"/>
          <w:szCs w:val="24"/>
        </w:rPr>
        <w:fldChar w:fldCharType="begin"/>
      </w:r>
      <w:r w:rsidRPr="00A94516">
        <w:rPr>
          <w:sz w:val="24"/>
          <w:szCs w:val="24"/>
        </w:rPr>
        <w:instrText xml:space="preserve"> AUTOTEXTLIST   \t "Arbitrary text or binary file (need to be virus-scanned)."  \* MERGEFORMAT </w:instrText>
      </w:r>
      <w:r w:rsidRPr="00A94516">
        <w:rPr>
          <w:sz w:val="24"/>
          <w:szCs w:val="24"/>
        </w:rPr>
        <w:fldChar w:fldCharType="separate"/>
      </w:r>
      <w:r w:rsidRPr="00A94516">
        <w:rPr>
          <w:sz w:val="24"/>
          <w:szCs w:val="24"/>
        </w:rPr>
        <w:t>Accompanying program(s)/script(s)</w:t>
      </w:r>
      <w:r w:rsidRPr="00A94516">
        <w:rPr>
          <w:sz w:val="24"/>
          <w:szCs w:val="24"/>
        </w:rPr>
        <w:fldChar w:fldCharType="end"/>
      </w:r>
      <w:r w:rsidR="00893D18" w:rsidRPr="00A94516">
        <w:rPr>
          <w:sz w:val="24"/>
          <w:szCs w:val="24"/>
        </w:rPr>
        <w:t>:</w:t>
      </w:r>
      <w:r w:rsidR="00E468AC">
        <w:rPr>
          <w:sz w:val="24"/>
          <w:szCs w:val="24"/>
        </w:rPr>
        <w:tab/>
      </w:r>
      <w:sdt>
        <w:sdtPr>
          <w:rPr>
            <w:sz w:val="24"/>
            <w:szCs w:val="24"/>
          </w:rPr>
          <w:id w:val="161056808"/>
          <w:placeholder>
            <w:docPart w:val="68B72338F2054D5FB2D4EB8AD0C09D24"/>
          </w:placeholder>
          <w:showingPlcHdr/>
          <w:text/>
        </w:sdtPr>
        <w:sdtContent>
          <w:r w:rsidR="00E468AC" w:rsidRPr="0047520A">
            <w:rPr>
              <w:rStyle w:val="PlaceholderText"/>
            </w:rPr>
            <w:t>Click or tap here to enter text.</w:t>
          </w:r>
        </w:sdtContent>
      </w:sdt>
    </w:p>
    <w:p w14:paraId="166ACE22" w14:textId="616E9591" w:rsidR="00893D18" w:rsidRPr="00A94516" w:rsidRDefault="00073C0A" w:rsidP="00FD16C7">
      <w:pPr>
        <w:spacing w:after="240"/>
        <w:rPr>
          <w:sz w:val="24"/>
          <w:szCs w:val="24"/>
        </w:rPr>
      </w:pPr>
      <w:r w:rsidRPr="00A94516">
        <w:rPr>
          <w:sz w:val="24"/>
          <w:szCs w:val="24"/>
        </w:rPr>
        <w:fldChar w:fldCharType="begin"/>
      </w:r>
      <w:r w:rsidRPr="00A94516">
        <w:rPr>
          <w:sz w:val="24"/>
          <w:szCs w:val="24"/>
        </w:rPr>
        <w:instrText xml:space="preserve"> AUTOTEXTLIST   \t "Installer or virtual machine. Arbitrary binary file (need to be virus-scanned)."  \* MERGEFORMAT </w:instrText>
      </w:r>
      <w:r w:rsidRPr="00A94516">
        <w:rPr>
          <w:sz w:val="24"/>
          <w:szCs w:val="24"/>
        </w:rPr>
        <w:fldChar w:fldCharType="separate"/>
      </w:r>
      <w:r w:rsidRPr="00A94516">
        <w:rPr>
          <w:sz w:val="24"/>
          <w:szCs w:val="24"/>
        </w:rPr>
        <w:t>Software installer or VM for replication</w:t>
      </w:r>
      <w:r w:rsidRPr="00A94516">
        <w:rPr>
          <w:sz w:val="24"/>
          <w:szCs w:val="24"/>
        </w:rPr>
        <w:fldChar w:fldCharType="end"/>
      </w:r>
      <w:r w:rsidR="00293726" w:rsidRPr="00A94516">
        <w:rPr>
          <w:sz w:val="24"/>
          <w:szCs w:val="24"/>
        </w:rPr>
        <w:t>:</w:t>
      </w:r>
      <w:r w:rsidR="00893D18" w:rsidRPr="00A94516">
        <w:rPr>
          <w:sz w:val="24"/>
          <w:szCs w:val="24"/>
        </w:rPr>
        <w:t xml:space="preserve"> </w:t>
      </w:r>
      <w:sdt>
        <w:sdtPr>
          <w:rPr>
            <w:sz w:val="24"/>
            <w:szCs w:val="24"/>
          </w:rPr>
          <w:id w:val="136464519"/>
          <w:placeholder>
            <w:docPart w:val="25E91A1680C54D7EADCF013285CA0B60"/>
          </w:placeholder>
          <w:showingPlcHdr/>
          <w:text/>
        </w:sdtPr>
        <w:sdtContent>
          <w:r w:rsidR="00E468AC" w:rsidRPr="0047520A">
            <w:rPr>
              <w:rStyle w:val="PlaceholderText"/>
            </w:rPr>
            <w:t>Click or tap here to enter text.</w:t>
          </w:r>
        </w:sdtContent>
      </w:sdt>
    </w:p>
    <w:p w14:paraId="1A72B8D5" w14:textId="49FC10BE" w:rsidR="00893D18" w:rsidRPr="00A94516" w:rsidRDefault="00073C0A" w:rsidP="00FD16C7">
      <w:pPr>
        <w:spacing w:after="240"/>
        <w:rPr>
          <w:sz w:val="24"/>
          <w:szCs w:val="24"/>
        </w:rPr>
      </w:pPr>
      <w:r w:rsidRPr="00A94516">
        <w:rPr>
          <w:sz w:val="24"/>
          <w:szCs w:val="24"/>
        </w:rPr>
        <w:fldChar w:fldCharType="begin"/>
      </w:r>
      <w:r w:rsidRPr="00A94516">
        <w:rPr>
          <w:sz w:val="24"/>
          <w:szCs w:val="24"/>
        </w:rPr>
        <w:instrText xml:space="preserve"> AUTOTEXTLIST   \t "The means by which the dataset was generated or captured. Software, hardware, network, interview, case study, experiment, or other."  \* MERGEFORMAT </w:instrText>
      </w:r>
      <w:r w:rsidRPr="00A94516">
        <w:rPr>
          <w:sz w:val="24"/>
          <w:szCs w:val="24"/>
        </w:rPr>
        <w:fldChar w:fldCharType="separate"/>
      </w:r>
      <w:r w:rsidRPr="00A94516">
        <w:rPr>
          <w:sz w:val="24"/>
          <w:szCs w:val="24"/>
        </w:rPr>
        <w:t>Generated or captured via</w:t>
      </w:r>
      <w:r w:rsidRPr="00A94516">
        <w:rPr>
          <w:sz w:val="24"/>
          <w:szCs w:val="24"/>
        </w:rPr>
        <w:fldChar w:fldCharType="end"/>
      </w:r>
      <w:r w:rsidR="00893D18" w:rsidRPr="00A94516">
        <w:rPr>
          <w:sz w:val="24"/>
          <w:szCs w:val="24"/>
        </w:rPr>
        <w:t>:*</w:t>
      </w:r>
      <w:r w:rsidR="00E468AC">
        <w:rPr>
          <w:sz w:val="24"/>
          <w:szCs w:val="24"/>
        </w:rPr>
        <w:tab/>
      </w:r>
      <w:r w:rsidR="00E468AC">
        <w:rPr>
          <w:sz w:val="24"/>
          <w:szCs w:val="24"/>
        </w:rPr>
        <w:tab/>
      </w:r>
      <w:sdt>
        <w:sdtPr>
          <w:rPr>
            <w:sz w:val="24"/>
            <w:szCs w:val="24"/>
          </w:rPr>
          <w:id w:val="-1972041452"/>
          <w:placeholder>
            <w:docPart w:val="2832A2A89E87419BBD1C4CD8D0510183"/>
          </w:placeholder>
          <w:comboBox>
            <w:listItem w:value="Choose an item."/>
            <w:listItem w:displayText="Software" w:value="Software"/>
            <w:listItem w:displayText="Hardware" w:value="Hardware"/>
            <w:listItem w:displayText="Network" w:value="Network"/>
            <w:listItem w:displayText="Interview" w:value="Interview"/>
            <w:listItem w:displayText="Case study" w:value="Case study"/>
            <w:listItem w:displayText="Experiment" w:value="Experiment"/>
            <w:listItem w:displayText="Other, please specify: " w:value="Other, please specify: "/>
          </w:comboBox>
        </w:sdtPr>
        <w:sdtContent>
          <w:ins w:id="17" w:author="Iftikhar, Masooma (Data61, Black Mountain)" w:date="2023-09-28T10:59:00Z">
            <w:r w:rsidR="00F76804">
              <w:rPr>
                <w:sz w:val="24"/>
                <w:szCs w:val="24"/>
              </w:rPr>
              <w:t>Software</w:t>
            </w:r>
          </w:ins>
        </w:sdtContent>
      </w:sdt>
    </w:p>
    <w:p w14:paraId="47143F30" w14:textId="738BF1ED" w:rsidR="00893D18" w:rsidRPr="00A94516" w:rsidRDefault="00945A83" w:rsidP="00FD16C7">
      <w:pPr>
        <w:spacing w:after="240"/>
        <w:rPr>
          <w:sz w:val="24"/>
          <w:szCs w:val="24"/>
        </w:rPr>
      </w:pPr>
      <w:r w:rsidRPr="00A94516">
        <w:rPr>
          <w:sz w:val="24"/>
          <w:szCs w:val="24"/>
        </w:rPr>
        <w:fldChar w:fldCharType="begin"/>
      </w:r>
      <w:r w:rsidRPr="00A94516">
        <w:rPr>
          <w:sz w:val="24"/>
          <w:szCs w:val="24"/>
        </w:rPr>
        <w:instrText xml:space="preserve"> AUTOTEXTLIST   \t "Dataset category or categories. Packet capture, event log, intrusion detection log, malicious network traffic, ML training data, or other."  \* MERGEFORMAT </w:instrText>
      </w:r>
      <w:r w:rsidRPr="00A94516">
        <w:rPr>
          <w:sz w:val="24"/>
          <w:szCs w:val="24"/>
        </w:rPr>
        <w:fldChar w:fldCharType="separate"/>
      </w:r>
      <w:r w:rsidRPr="00A94516">
        <w:rPr>
          <w:sz w:val="24"/>
          <w:szCs w:val="24"/>
        </w:rPr>
        <w:t>Category/categories</w:t>
      </w:r>
      <w:r w:rsidRPr="00A94516">
        <w:rPr>
          <w:sz w:val="24"/>
          <w:szCs w:val="24"/>
        </w:rPr>
        <w:fldChar w:fldCharType="end"/>
      </w:r>
      <w:r w:rsidR="00893D18" w:rsidRPr="00A94516">
        <w:rPr>
          <w:sz w:val="24"/>
          <w:szCs w:val="24"/>
        </w:rPr>
        <w:t>:*</w:t>
      </w:r>
      <w:r w:rsidR="00E468AC">
        <w:rPr>
          <w:sz w:val="24"/>
          <w:szCs w:val="24"/>
        </w:rPr>
        <w:tab/>
      </w:r>
      <w:r w:rsidR="006F6ED4">
        <w:rPr>
          <w:sz w:val="24"/>
          <w:szCs w:val="24"/>
        </w:rPr>
        <w:tab/>
      </w:r>
      <w:r w:rsidR="00E468AC">
        <w:rPr>
          <w:sz w:val="24"/>
          <w:szCs w:val="24"/>
        </w:rPr>
        <w:tab/>
      </w:r>
      <w:sdt>
        <w:sdtPr>
          <w:rPr>
            <w:sz w:val="24"/>
            <w:szCs w:val="24"/>
          </w:rPr>
          <w:id w:val="-698391414"/>
          <w:placeholder>
            <w:docPart w:val="698CF664962741E892B46DB455B32EA8"/>
          </w:placeholder>
          <w:comboBox>
            <w:listItem w:value="Choose an item."/>
            <w:listItem w:displayText="Packet capture" w:value="Packet capture"/>
            <w:listItem w:displayText="Event log" w:value="Event log"/>
            <w:listItem w:displayText="Intrusion detection log" w:value="Intrusion detection log"/>
            <w:listItem w:displayText="Malicious network traffic" w:value="Malicious network traffic"/>
            <w:listItem w:displayText="ML training data" w:value="ML training data"/>
            <w:listItem w:displayText="Other, please specify: " w:value="Other, please specify: "/>
          </w:comboBox>
        </w:sdtPr>
        <w:sdtContent>
          <w:ins w:id="18" w:author="Iftikhar, Masooma (Data61, Black Mountain)" w:date="2023-09-28T10:59:00Z">
            <w:r w:rsidR="00F76804">
              <w:rPr>
                <w:sz w:val="24"/>
                <w:szCs w:val="24"/>
              </w:rPr>
              <w:t>ML training data</w:t>
            </w:r>
          </w:ins>
        </w:sdtContent>
      </w:sdt>
    </w:p>
    <w:p w14:paraId="63D3452E" w14:textId="53EB9438" w:rsidR="00893D18" w:rsidRPr="00A94516" w:rsidRDefault="00945A83" w:rsidP="00FD16C7">
      <w:pPr>
        <w:spacing w:after="240"/>
        <w:rPr>
          <w:sz w:val="24"/>
          <w:szCs w:val="24"/>
        </w:rPr>
      </w:pPr>
      <w:r w:rsidRPr="00A94516">
        <w:rPr>
          <w:sz w:val="24"/>
          <w:szCs w:val="24"/>
        </w:rPr>
        <w:fldChar w:fldCharType="begin"/>
      </w:r>
      <w:r w:rsidRPr="00A94516">
        <w:rPr>
          <w:sz w:val="24"/>
          <w:szCs w:val="24"/>
        </w:rPr>
        <w:instrText xml:space="preserve"> AUTOTEXTLIST   \t "Academic or professional publication in which the dataset was described."  \* MERGEFORMAT </w:instrText>
      </w:r>
      <w:r w:rsidRPr="00A94516">
        <w:rPr>
          <w:sz w:val="24"/>
          <w:szCs w:val="24"/>
        </w:rPr>
        <w:fldChar w:fldCharType="separate"/>
      </w:r>
      <w:r w:rsidRPr="00A94516">
        <w:rPr>
          <w:sz w:val="24"/>
          <w:szCs w:val="24"/>
        </w:rPr>
        <w:t>Published in</w:t>
      </w:r>
      <w:r w:rsidRPr="00A94516">
        <w:rPr>
          <w:sz w:val="24"/>
          <w:szCs w:val="24"/>
        </w:rPr>
        <w:fldChar w:fldCharType="end"/>
      </w:r>
      <w:r w:rsidR="00893D18" w:rsidRPr="00A94516">
        <w:rPr>
          <w:sz w:val="24"/>
          <w:szCs w:val="24"/>
        </w:rPr>
        <w:t>:</w:t>
      </w:r>
      <w:r w:rsidR="006F6ED4">
        <w:rPr>
          <w:sz w:val="24"/>
          <w:szCs w:val="24"/>
        </w:rPr>
        <w:tab/>
      </w:r>
      <w:r w:rsidR="006F6ED4">
        <w:rPr>
          <w:sz w:val="24"/>
          <w:szCs w:val="24"/>
        </w:rPr>
        <w:tab/>
      </w:r>
      <w:r w:rsidR="006F6ED4">
        <w:rPr>
          <w:sz w:val="24"/>
          <w:szCs w:val="24"/>
        </w:rPr>
        <w:tab/>
      </w:r>
      <w:r w:rsidR="00E42412">
        <w:rPr>
          <w:sz w:val="24"/>
          <w:szCs w:val="24"/>
        </w:rPr>
        <w:tab/>
      </w:r>
      <w:sdt>
        <w:sdtPr>
          <w:rPr>
            <w:sz w:val="24"/>
            <w:szCs w:val="24"/>
          </w:rPr>
          <w:id w:val="861709432"/>
          <w:placeholder>
            <w:docPart w:val="8654A5937D3342D4B353695B974642D9"/>
          </w:placeholder>
          <w:showingPlcHdr/>
          <w:text/>
        </w:sdtPr>
        <w:sdtContent>
          <w:r w:rsidR="00E42412" w:rsidRPr="0047520A">
            <w:rPr>
              <w:rStyle w:val="PlaceholderText"/>
            </w:rPr>
            <w:t>Click or tap here to enter text.</w:t>
          </w:r>
        </w:sdtContent>
      </w:sdt>
    </w:p>
    <w:p w14:paraId="3B11EA60" w14:textId="13C1BBAA" w:rsidR="00893D18" w:rsidRPr="00A94516" w:rsidRDefault="00945A83" w:rsidP="00FD16C7">
      <w:pPr>
        <w:spacing w:after="240"/>
        <w:rPr>
          <w:sz w:val="24"/>
          <w:szCs w:val="24"/>
        </w:rPr>
      </w:pPr>
      <w:r w:rsidRPr="00A94516">
        <w:rPr>
          <w:sz w:val="24"/>
          <w:szCs w:val="24"/>
        </w:rPr>
        <w:fldChar w:fldCharType="begin"/>
      </w:r>
      <w:r w:rsidRPr="00A94516">
        <w:rPr>
          <w:sz w:val="24"/>
          <w:szCs w:val="24"/>
        </w:rPr>
        <w:instrText xml:space="preserve"> AUTOTEXTLIST   \t "Any open research questions."  \* MERGEFORMAT </w:instrText>
      </w:r>
      <w:r w:rsidRPr="00A94516">
        <w:rPr>
          <w:sz w:val="24"/>
          <w:szCs w:val="24"/>
        </w:rPr>
        <w:fldChar w:fldCharType="separate"/>
      </w:r>
      <w:r w:rsidRPr="00A94516">
        <w:rPr>
          <w:sz w:val="24"/>
          <w:szCs w:val="24"/>
        </w:rPr>
        <w:t>Open research question(s) (if any)</w:t>
      </w:r>
      <w:r w:rsidRPr="00A94516">
        <w:rPr>
          <w:sz w:val="24"/>
          <w:szCs w:val="24"/>
        </w:rPr>
        <w:fldChar w:fldCharType="end"/>
      </w:r>
      <w:r w:rsidR="00893D18" w:rsidRPr="00A94516">
        <w:rPr>
          <w:sz w:val="24"/>
          <w:szCs w:val="24"/>
        </w:rPr>
        <w:t>:</w:t>
      </w:r>
      <w:r w:rsidR="00E42412">
        <w:rPr>
          <w:sz w:val="24"/>
          <w:szCs w:val="24"/>
        </w:rPr>
        <w:tab/>
      </w:r>
      <w:sdt>
        <w:sdtPr>
          <w:rPr>
            <w:sz w:val="24"/>
            <w:szCs w:val="24"/>
          </w:rPr>
          <w:id w:val="1669586599"/>
          <w:placeholder>
            <w:docPart w:val="3A591B9E70AB4E8E85390E06FB954882"/>
          </w:placeholder>
          <w:showingPlcHdr/>
          <w:text/>
        </w:sdtPr>
        <w:sdtContent>
          <w:r w:rsidR="00E42412" w:rsidRPr="0047520A">
            <w:rPr>
              <w:rStyle w:val="PlaceholderText"/>
            </w:rPr>
            <w:t>Click or tap here to enter text.</w:t>
          </w:r>
        </w:sdtContent>
      </w:sdt>
    </w:p>
    <w:p w14:paraId="39593799" w14:textId="187D12C0" w:rsidR="00893D18" w:rsidRPr="00A94516" w:rsidRDefault="00945A83" w:rsidP="00FD16C7">
      <w:pPr>
        <w:spacing w:after="240"/>
        <w:rPr>
          <w:sz w:val="24"/>
          <w:szCs w:val="24"/>
        </w:rPr>
      </w:pPr>
      <w:r w:rsidRPr="00A94516">
        <w:rPr>
          <w:sz w:val="24"/>
          <w:szCs w:val="24"/>
        </w:rPr>
        <w:fldChar w:fldCharType="begin"/>
      </w:r>
      <w:r w:rsidRPr="00A94516">
        <w:rPr>
          <w:sz w:val="24"/>
          <w:szCs w:val="24"/>
        </w:rPr>
        <w:instrText xml:space="preserve"> AUTOTEXTLIST   \t "Any specific use case or application for which the dataset can be especially useful."  \* MERGEFORMAT </w:instrText>
      </w:r>
      <w:r w:rsidRPr="00A94516">
        <w:rPr>
          <w:sz w:val="24"/>
          <w:szCs w:val="24"/>
        </w:rPr>
        <w:fldChar w:fldCharType="separate"/>
      </w:r>
      <w:r w:rsidRPr="00A94516">
        <w:rPr>
          <w:sz w:val="24"/>
          <w:szCs w:val="24"/>
        </w:rPr>
        <w:t>Potential use case(s) or application area(s)</w:t>
      </w:r>
      <w:r w:rsidRPr="00A94516">
        <w:rPr>
          <w:sz w:val="24"/>
          <w:szCs w:val="24"/>
        </w:rPr>
        <w:fldChar w:fldCharType="end"/>
      </w:r>
      <w:r w:rsidR="00293726" w:rsidRPr="00A94516">
        <w:rPr>
          <w:sz w:val="24"/>
          <w:szCs w:val="24"/>
        </w:rPr>
        <w:t>:</w:t>
      </w:r>
      <w:r w:rsidR="00E42412">
        <w:rPr>
          <w:sz w:val="24"/>
          <w:szCs w:val="24"/>
        </w:rPr>
        <w:tab/>
      </w:r>
      <w:sdt>
        <w:sdtPr>
          <w:rPr>
            <w:sz w:val="24"/>
            <w:szCs w:val="24"/>
          </w:rPr>
          <w:id w:val="-762841711"/>
          <w:placeholder>
            <w:docPart w:val="032A74FE644C4033A049DAD47D23E9B2"/>
          </w:placeholder>
          <w:showingPlcHdr/>
          <w:text/>
        </w:sdtPr>
        <w:sdtContent>
          <w:r w:rsidR="00E42412" w:rsidRPr="0047520A">
            <w:rPr>
              <w:rStyle w:val="PlaceholderText"/>
            </w:rPr>
            <w:t>Click or tap here to enter text.</w:t>
          </w:r>
        </w:sdtContent>
      </w:sdt>
    </w:p>
    <w:p w14:paraId="5BC82A01" w14:textId="484BD566" w:rsidR="00293726" w:rsidRPr="00A94516" w:rsidRDefault="004F3B92" w:rsidP="00FD16C7">
      <w:pPr>
        <w:spacing w:after="240"/>
        <w:rPr>
          <w:sz w:val="24"/>
          <w:szCs w:val="24"/>
        </w:rPr>
      </w:pPr>
      <w:r w:rsidRPr="00A94516">
        <w:rPr>
          <w:sz w:val="24"/>
          <w:szCs w:val="24"/>
        </w:rPr>
        <w:fldChar w:fldCharType="begin"/>
      </w:r>
      <w:r w:rsidRPr="00A94516">
        <w:rPr>
          <w:sz w:val="24"/>
          <w:szCs w:val="24"/>
        </w:rPr>
        <w:instrText xml:space="preserve"> AUTOTEXTLIST   \t "Define who has access to the raw data, how access is granted, and under what conditions. Organisational/country-level/region-level (e.g., EU)/alliance-level access (5/5+/9/14 Eyes)/global access."  \* MERGEFORMAT </w:instrText>
      </w:r>
      <w:r w:rsidRPr="00A94516">
        <w:rPr>
          <w:sz w:val="24"/>
          <w:szCs w:val="24"/>
        </w:rPr>
        <w:fldChar w:fldCharType="separate"/>
      </w:r>
      <w:r w:rsidRPr="00A94516">
        <w:rPr>
          <w:sz w:val="24"/>
          <w:szCs w:val="24"/>
        </w:rPr>
        <w:t>Data access control</w:t>
      </w:r>
      <w:r w:rsidRPr="00A94516">
        <w:rPr>
          <w:sz w:val="24"/>
          <w:szCs w:val="24"/>
        </w:rPr>
        <w:fldChar w:fldCharType="end"/>
      </w:r>
      <w:r w:rsidR="00893D18" w:rsidRPr="00A94516">
        <w:rPr>
          <w:sz w:val="24"/>
          <w:szCs w:val="24"/>
        </w:rPr>
        <w:t>:*</w:t>
      </w:r>
      <w:r w:rsidR="00321969">
        <w:rPr>
          <w:sz w:val="24"/>
          <w:szCs w:val="24"/>
        </w:rPr>
        <w:tab/>
      </w:r>
      <w:r w:rsidR="00E42412">
        <w:rPr>
          <w:sz w:val="24"/>
          <w:szCs w:val="24"/>
        </w:rPr>
        <w:tab/>
      </w:r>
      <w:sdt>
        <w:sdtPr>
          <w:rPr>
            <w:sz w:val="24"/>
            <w:szCs w:val="24"/>
          </w:rPr>
          <w:id w:val="-1602943381"/>
          <w:placeholder>
            <w:docPart w:val="B9F9F2AA1B0548DEAAB86DD7E38E530A"/>
          </w:placeholder>
          <w:dropDownList>
            <w:listItem w:value="Choose an item."/>
            <w:listItem w:displayText="Organizational, please specify: " w:value="Organizational, please specify: "/>
            <w:listItem w:displayText="Country-level, please specify: " w:value="Country-level, please specify: "/>
            <w:listItem w:displayText="Region-level, please specify: " w:value="Region-level, please specify: "/>
            <w:listItem w:displayText="5 Eyes" w:value="5 Eyes"/>
            <w:listItem w:displayText="5+ Eyes" w:value="5+ Eyes"/>
            <w:listItem w:displayText="9 Eyes" w:value="9 Eyes"/>
            <w:listItem w:displayText="14 Eyes" w:value="14 Eyes"/>
            <w:listItem w:displayText="Global access" w:value="Global access"/>
          </w:dropDownList>
        </w:sdtPr>
        <w:sdtContent>
          <w:ins w:id="19" w:author="Iftikhar, Masooma (Data61, Black Mountain)" w:date="2023-09-28T10:59:00Z">
            <w:r w:rsidR="00F76804">
              <w:rPr>
                <w:sz w:val="24"/>
                <w:szCs w:val="24"/>
              </w:rPr>
              <w:t>Global access</w:t>
            </w:r>
          </w:ins>
        </w:sdtContent>
      </w:sdt>
    </w:p>
    <w:p w14:paraId="577ABADE" w14:textId="5372532A" w:rsidR="00893D18" w:rsidRPr="00A94516" w:rsidRDefault="002245D3" w:rsidP="00FD16C7">
      <w:pPr>
        <w:spacing w:after="240"/>
        <w:rPr>
          <w:sz w:val="24"/>
          <w:szCs w:val="24"/>
        </w:rPr>
      </w:pPr>
      <w:r w:rsidRPr="00A94516">
        <w:rPr>
          <w:sz w:val="24"/>
          <w:szCs w:val="24"/>
        </w:rPr>
        <w:fldChar w:fldCharType="begin"/>
      </w:r>
      <w:r w:rsidRPr="00A94516">
        <w:rPr>
          <w:sz w:val="24"/>
          <w:szCs w:val="24"/>
        </w:rPr>
        <w:instrText xml:space="preserve"> AUTOTEXTLIST   \t "Defining how long to keep the data can help maintain privacy, especially when dealing with personal data."  \* MERGEFORMAT </w:instrText>
      </w:r>
      <w:r w:rsidRPr="00A94516">
        <w:rPr>
          <w:sz w:val="24"/>
          <w:szCs w:val="24"/>
        </w:rPr>
        <w:fldChar w:fldCharType="separate"/>
      </w:r>
      <w:r w:rsidRPr="00A94516">
        <w:rPr>
          <w:sz w:val="24"/>
          <w:szCs w:val="24"/>
        </w:rPr>
        <w:t>Data retention period</w:t>
      </w:r>
      <w:r w:rsidRPr="00A94516">
        <w:rPr>
          <w:sz w:val="24"/>
          <w:szCs w:val="24"/>
        </w:rPr>
        <w:fldChar w:fldCharType="end"/>
      </w:r>
      <w:r w:rsidR="00893D18" w:rsidRPr="00A94516">
        <w:rPr>
          <w:sz w:val="24"/>
          <w:szCs w:val="24"/>
        </w:rPr>
        <w:t>:*</w:t>
      </w:r>
      <w:r w:rsidR="00321969">
        <w:rPr>
          <w:sz w:val="24"/>
          <w:szCs w:val="24"/>
        </w:rPr>
        <w:tab/>
      </w:r>
      <w:customXmlDelRangeStart w:id="20" w:author="Iftikhar, Masooma (Data61, Black Mountain)" w:date="2023-09-28T11:00:00Z"/>
      <w:sdt>
        <w:sdtPr>
          <w:rPr>
            <w:sz w:val="24"/>
            <w:szCs w:val="24"/>
          </w:rPr>
          <w:id w:val="633914495"/>
          <w:placeholder>
            <w:docPart w:val="55AB77337D8F46BEBE5E1360F8B7A062"/>
          </w:placeholder>
          <w:text/>
        </w:sdtPr>
        <w:sdtContent>
          <w:customXmlDelRangeEnd w:id="20"/>
          <w:ins w:id="21" w:author="Iftikhar, Masooma (Data61, Black Mountain)" w:date="2023-09-28T11:00:00Z">
            <w:r w:rsidR="00F76804">
              <w:rPr>
                <w:sz w:val="24"/>
                <w:szCs w:val="24"/>
              </w:rPr>
              <w:t>5 years</w:t>
            </w:r>
          </w:ins>
          <w:customXmlDelRangeStart w:id="22" w:author="Iftikhar, Masooma (Data61, Black Mountain)" w:date="2023-09-28T11:00:00Z"/>
        </w:sdtContent>
      </w:sdt>
      <w:customXmlDelRangeEnd w:id="22"/>
    </w:p>
    <w:p w14:paraId="1A5FB150" w14:textId="5DAB6BE6" w:rsidR="00893D18" w:rsidRPr="00A94516" w:rsidRDefault="002245D3" w:rsidP="00FD16C7">
      <w:pPr>
        <w:spacing w:after="240"/>
        <w:rPr>
          <w:sz w:val="24"/>
          <w:szCs w:val="24"/>
        </w:rPr>
      </w:pPr>
      <w:r w:rsidRPr="00A94516">
        <w:rPr>
          <w:sz w:val="24"/>
          <w:szCs w:val="24"/>
        </w:rPr>
        <w:fldChar w:fldCharType="begin"/>
      </w:r>
      <w:r w:rsidRPr="00A94516">
        <w:rPr>
          <w:sz w:val="24"/>
          <w:szCs w:val="24"/>
        </w:rPr>
        <w:instrText xml:space="preserve"> AUTOTEXTLIST   \t "Specify the methods used to validate the data. (This ensures the integrity of the data.) SHA1, MD5, or other."  \* MERGEFORMAT </w:instrText>
      </w:r>
      <w:r w:rsidRPr="00A94516">
        <w:rPr>
          <w:sz w:val="24"/>
          <w:szCs w:val="24"/>
        </w:rPr>
        <w:fldChar w:fldCharType="separate"/>
      </w:r>
      <w:r w:rsidRPr="00A94516">
        <w:rPr>
          <w:sz w:val="24"/>
          <w:szCs w:val="24"/>
        </w:rPr>
        <w:t>Data validation/checksum</w:t>
      </w:r>
      <w:r w:rsidRPr="00A94516">
        <w:rPr>
          <w:sz w:val="24"/>
          <w:szCs w:val="24"/>
        </w:rPr>
        <w:fldChar w:fldCharType="end"/>
      </w:r>
      <w:r w:rsidR="00893D18" w:rsidRPr="00A94516">
        <w:rPr>
          <w:sz w:val="24"/>
          <w:szCs w:val="24"/>
        </w:rPr>
        <w:t>:*</w:t>
      </w:r>
      <w:r w:rsidR="00321969">
        <w:rPr>
          <w:sz w:val="24"/>
          <w:szCs w:val="24"/>
        </w:rPr>
        <w:tab/>
      </w:r>
      <w:sdt>
        <w:sdtPr>
          <w:rPr>
            <w:sz w:val="24"/>
            <w:szCs w:val="24"/>
          </w:rPr>
          <w:id w:val="180788711"/>
          <w:placeholder>
            <w:docPart w:val="DD837D627F6A4C2B88C0583F39B15A17"/>
          </w:placeholder>
          <w:text/>
        </w:sdtPr>
        <w:sdtContent>
          <w:ins w:id="23" w:author="Iftikhar, Masooma (Data61, Black Mountain)" w:date="2023-09-28T11:00:00Z">
            <w:r w:rsidR="00F76804">
              <w:rPr>
                <w:sz w:val="24"/>
                <w:szCs w:val="24"/>
              </w:rPr>
              <w:t>No</w:t>
            </w:r>
          </w:ins>
        </w:sdtContent>
      </w:sdt>
    </w:p>
    <w:p w14:paraId="133BC846" w14:textId="1157B36B" w:rsidR="00893D18" w:rsidRPr="00A94516" w:rsidRDefault="00E12A08" w:rsidP="00FD16C7">
      <w:pPr>
        <w:spacing w:after="240"/>
        <w:rPr>
          <w:sz w:val="24"/>
          <w:szCs w:val="24"/>
        </w:rPr>
      </w:pPr>
      <w:r w:rsidRPr="00A94516">
        <w:rPr>
          <w:sz w:val="24"/>
          <w:szCs w:val="24"/>
        </w:rPr>
        <w:fldChar w:fldCharType="begin"/>
      </w:r>
      <w:r w:rsidRPr="00A94516">
        <w:rPr>
          <w:sz w:val="24"/>
          <w:szCs w:val="24"/>
        </w:rPr>
        <w:instrText xml:space="preserve"> AUTOTEXTLIST   \t "If your system is going to be used in the EU or by EU citizens, ensuring GDPR compliance is essential. Yes or no."  \* MERGEFORMAT </w:instrText>
      </w:r>
      <w:r w:rsidRPr="00A94516">
        <w:rPr>
          <w:sz w:val="24"/>
          <w:szCs w:val="24"/>
        </w:rPr>
        <w:fldChar w:fldCharType="separate"/>
      </w:r>
      <w:r w:rsidRPr="00A94516">
        <w:rPr>
          <w:sz w:val="24"/>
          <w:szCs w:val="24"/>
        </w:rPr>
        <w:t>GDPR compliance</w:t>
      </w:r>
      <w:r w:rsidRPr="00A94516">
        <w:rPr>
          <w:sz w:val="24"/>
          <w:szCs w:val="24"/>
        </w:rPr>
        <w:fldChar w:fldCharType="end"/>
      </w:r>
      <w:r w:rsidR="00893D18" w:rsidRPr="00A94516">
        <w:rPr>
          <w:sz w:val="24"/>
          <w:szCs w:val="24"/>
        </w:rPr>
        <w:t>:*</w:t>
      </w:r>
      <w:r w:rsidR="00321969">
        <w:rPr>
          <w:sz w:val="24"/>
          <w:szCs w:val="24"/>
        </w:rPr>
        <w:tab/>
      </w:r>
      <w:r w:rsidR="00321969">
        <w:rPr>
          <w:sz w:val="24"/>
          <w:szCs w:val="24"/>
        </w:rPr>
        <w:tab/>
      </w:r>
      <w:sdt>
        <w:sdtPr>
          <w:rPr>
            <w:sz w:val="24"/>
            <w:szCs w:val="24"/>
          </w:rPr>
          <w:id w:val="-386104962"/>
          <w:placeholder>
            <w:docPart w:val="5A6D21DCF5A74A63A4079AB765EDB360"/>
          </w:placeholder>
          <w:dropDownList>
            <w:listItem w:value="Choose an item."/>
            <w:listItem w:displayText="Yes" w:value="Yes"/>
            <w:listItem w:displayText="No" w:value="No"/>
          </w:dropDownList>
        </w:sdtPr>
        <w:sdtContent>
          <w:ins w:id="24" w:author="Iftikhar, Masooma (Data61, Black Mountain)" w:date="2023-09-28T11:00:00Z">
            <w:r w:rsidR="00F76804">
              <w:rPr>
                <w:sz w:val="24"/>
                <w:szCs w:val="24"/>
              </w:rPr>
              <w:t>Yes</w:t>
            </w:r>
          </w:ins>
        </w:sdtContent>
      </w:sdt>
    </w:p>
    <w:p w14:paraId="1566163B" w14:textId="7997EA92" w:rsidR="00893D18" w:rsidRPr="00A94516" w:rsidRDefault="00E12A08" w:rsidP="00FD16C7">
      <w:pPr>
        <w:spacing w:after="240"/>
        <w:rPr>
          <w:sz w:val="24"/>
          <w:szCs w:val="24"/>
        </w:rPr>
      </w:pPr>
      <w:r w:rsidRPr="00A94516">
        <w:rPr>
          <w:sz w:val="24"/>
          <w:szCs w:val="24"/>
        </w:rPr>
        <w:fldChar w:fldCharType="begin"/>
      </w:r>
      <w:r w:rsidRPr="00A94516">
        <w:rPr>
          <w:sz w:val="24"/>
          <w:szCs w:val="24"/>
        </w:rPr>
        <w:instrText xml:space="preserve"> AUTOTEXTLIST   \t "Depending on the nature of the data, explicit consent from the individuals involved may be necessary."  \* MERGEFORMAT </w:instrText>
      </w:r>
      <w:r w:rsidRPr="00A94516">
        <w:rPr>
          <w:sz w:val="24"/>
          <w:szCs w:val="24"/>
        </w:rPr>
        <w:fldChar w:fldCharType="separate"/>
      </w:r>
      <w:r w:rsidRPr="00A94516">
        <w:rPr>
          <w:sz w:val="24"/>
          <w:szCs w:val="24"/>
        </w:rPr>
        <w:t>Consent</w:t>
      </w:r>
      <w:r w:rsidRPr="00A94516">
        <w:rPr>
          <w:sz w:val="24"/>
          <w:szCs w:val="24"/>
        </w:rPr>
        <w:fldChar w:fldCharType="end"/>
      </w:r>
      <w:r w:rsidR="00893D18" w:rsidRPr="00A94516">
        <w:rPr>
          <w:sz w:val="24"/>
          <w:szCs w:val="24"/>
        </w:rPr>
        <w:t>:</w:t>
      </w:r>
      <w:r w:rsidR="00321969">
        <w:rPr>
          <w:sz w:val="24"/>
          <w:szCs w:val="24"/>
        </w:rPr>
        <w:tab/>
      </w:r>
      <w:r w:rsidR="00321969">
        <w:rPr>
          <w:sz w:val="24"/>
          <w:szCs w:val="24"/>
        </w:rPr>
        <w:tab/>
      </w:r>
      <w:r w:rsidR="00321969">
        <w:rPr>
          <w:sz w:val="24"/>
          <w:szCs w:val="24"/>
        </w:rPr>
        <w:tab/>
      </w:r>
      <w:sdt>
        <w:sdtPr>
          <w:rPr>
            <w:sz w:val="24"/>
            <w:szCs w:val="24"/>
          </w:rPr>
          <w:id w:val="-999042657"/>
          <w:placeholder>
            <w:docPart w:val="E1384EE26F1E46BEABFA982621483D7F"/>
          </w:placeholder>
          <w:text/>
        </w:sdtPr>
        <w:sdtContent>
          <w:ins w:id="25" w:author="Iftikhar, Masooma (Data61, Black Mountain)" w:date="2023-09-28T11:00:00Z">
            <w:r w:rsidR="00F76804">
              <w:rPr>
                <w:sz w:val="24"/>
                <w:szCs w:val="24"/>
              </w:rPr>
              <w:t>Yes</w:t>
            </w:r>
          </w:ins>
        </w:sdtContent>
      </w:sdt>
    </w:p>
    <w:p w14:paraId="086F88B0" w14:textId="4DD86E23" w:rsidR="00893D18" w:rsidRPr="00A94516" w:rsidRDefault="00E12A08" w:rsidP="00FD16C7">
      <w:pPr>
        <w:spacing w:after="240"/>
        <w:rPr>
          <w:sz w:val="24"/>
          <w:szCs w:val="24"/>
        </w:rPr>
      </w:pPr>
      <w:r w:rsidRPr="00A94516">
        <w:rPr>
          <w:sz w:val="24"/>
          <w:szCs w:val="24"/>
        </w:rPr>
        <w:fldChar w:fldCharType="begin"/>
      </w:r>
      <w:r w:rsidRPr="00A94516">
        <w:rPr>
          <w:sz w:val="24"/>
          <w:szCs w:val="24"/>
        </w:rPr>
        <w:instrText xml:space="preserve"> AUTOTEXTLIST   \t "This is often required in certain jurisdictions and contexts. File attachment (if any)."  \* MERGEFORMAT </w:instrText>
      </w:r>
      <w:r w:rsidRPr="00A94516">
        <w:rPr>
          <w:sz w:val="24"/>
          <w:szCs w:val="24"/>
        </w:rPr>
        <w:fldChar w:fldCharType="separate"/>
      </w:r>
      <w:r w:rsidRPr="00A94516">
        <w:rPr>
          <w:sz w:val="24"/>
          <w:szCs w:val="24"/>
        </w:rPr>
        <w:t>Ethics approval</w:t>
      </w:r>
      <w:r w:rsidRPr="00A94516">
        <w:rPr>
          <w:sz w:val="24"/>
          <w:szCs w:val="24"/>
        </w:rPr>
        <w:fldChar w:fldCharType="end"/>
      </w:r>
      <w:r w:rsidR="00893D18" w:rsidRPr="00A94516">
        <w:rPr>
          <w:sz w:val="24"/>
          <w:szCs w:val="24"/>
        </w:rPr>
        <w:t>:</w:t>
      </w:r>
      <w:r w:rsidR="00321969">
        <w:rPr>
          <w:sz w:val="24"/>
          <w:szCs w:val="24"/>
        </w:rPr>
        <w:tab/>
      </w:r>
      <w:r w:rsidR="00321969">
        <w:rPr>
          <w:sz w:val="24"/>
          <w:szCs w:val="24"/>
        </w:rPr>
        <w:tab/>
      </w:r>
      <w:sdt>
        <w:sdtPr>
          <w:rPr>
            <w:sz w:val="24"/>
            <w:szCs w:val="24"/>
          </w:rPr>
          <w:id w:val="-1877617218"/>
          <w:placeholder>
            <w:docPart w:val="B2A223DDB1CB4FE78DE1A5BC4A13571E"/>
          </w:placeholder>
          <w:dropDownList>
            <w:listItem w:value="Choose an item."/>
            <w:listItem w:displayText="N/A" w:value="N/A"/>
            <w:listItem w:displayText="Attached as a separate document" w:value="Attached as a separate document"/>
          </w:dropDownList>
        </w:sdtPr>
        <w:sdtContent>
          <w:ins w:id="26" w:author="Iftikhar, Masooma (Data61, Black Mountain)" w:date="2023-09-28T11:00:00Z">
            <w:r w:rsidR="00F76804">
              <w:rPr>
                <w:sz w:val="24"/>
                <w:szCs w:val="24"/>
              </w:rPr>
              <w:t>N/A</w:t>
            </w:r>
          </w:ins>
        </w:sdtContent>
      </w:sdt>
    </w:p>
    <w:p w14:paraId="767BE11C" w14:textId="2BDB32CC" w:rsidR="00C543F6" w:rsidRPr="00A94516" w:rsidRDefault="00E12A08" w:rsidP="00FD16C7">
      <w:pPr>
        <w:spacing w:after="240"/>
        <w:rPr>
          <w:sz w:val="24"/>
          <w:szCs w:val="24"/>
        </w:rPr>
      </w:pPr>
      <w:r w:rsidRPr="00A94516">
        <w:rPr>
          <w:sz w:val="24"/>
          <w:szCs w:val="24"/>
        </w:rPr>
        <w:fldChar w:fldCharType="begin"/>
      </w:r>
      <w:r w:rsidRPr="00A94516">
        <w:rPr>
          <w:sz w:val="24"/>
          <w:szCs w:val="24"/>
        </w:rPr>
        <w:instrText xml:space="preserve"> AUTOTEXTLIST   \t "Document any potential ethical issues and how they will be addressed."  \* MERGEFORMAT </w:instrText>
      </w:r>
      <w:r w:rsidRPr="00A94516">
        <w:rPr>
          <w:sz w:val="24"/>
          <w:szCs w:val="24"/>
        </w:rPr>
        <w:fldChar w:fldCharType="separate"/>
      </w:r>
      <w:r w:rsidRPr="00A94516">
        <w:rPr>
          <w:sz w:val="24"/>
          <w:szCs w:val="24"/>
        </w:rPr>
        <w:t>Ethics considerations</w:t>
      </w:r>
      <w:r w:rsidRPr="00A94516">
        <w:rPr>
          <w:sz w:val="24"/>
          <w:szCs w:val="24"/>
        </w:rPr>
        <w:fldChar w:fldCharType="end"/>
      </w:r>
      <w:r w:rsidR="00893D18" w:rsidRPr="00A94516">
        <w:rPr>
          <w:sz w:val="24"/>
          <w:szCs w:val="24"/>
        </w:rPr>
        <w:t>:</w:t>
      </w:r>
      <w:r w:rsidR="00321969">
        <w:rPr>
          <w:sz w:val="24"/>
          <w:szCs w:val="24"/>
        </w:rPr>
        <w:tab/>
      </w:r>
      <w:r w:rsidR="00321969">
        <w:rPr>
          <w:sz w:val="24"/>
          <w:szCs w:val="24"/>
        </w:rPr>
        <w:tab/>
      </w:r>
      <w:sdt>
        <w:sdtPr>
          <w:rPr>
            <w:sz w:val="24"/>
            <w:szCs w:val="24"/>
          </w:rPr>
          <w:id w:val="-191236357"/>
          <w:placeholder>
            <w:docPart w:val="B93B9BC11F124F6A8D91641428E285A5"/>
          </w:placeholder>
          <w:showingPlcHdr/>
          <w:text/>
        </w:sdtPr>
        <w:sdtContent>
          <w:r w:rsidR="00321969" w:rsidRPr="0047520A">
            <w:rPr>
              <w:rStyle w:val="PlaceholderText"/>
            </w:rPr>
            <w:t>Click or tap here to enter text.</w:t>
          </w:r>
        </w:sdtContent>
      </w:sdt>
    </w:p>
    <w:p w14:paraId="3EFF1A58" w14:textId="5BA288EB" w:rsidR="00B87297" w:rsidRDefault="00B87297" w:rsidP="00893D18"/>
    <w:p w14:paraId="701178B0" w14:textId="24BAC376" w:rsidR="00877608" w:rsidRPr="00877608" w:rsidRDefault="00877608" w:rsidP="00A94516">
      <w:pPr>
        <w:ind w:firstLine="720"/>
        <w:rPr>
          <w:sz w:val="20"/>
          <w:szCs w:val="20"/>
        </w:rPr>
      </w:pPr>
      <w:r w:rsidRPr="00877608">
        <w:rPr>
          <w:sz w:val="20"/>
          <w:szCs w:val="20"/>
        </w:rPr>
        <w:t xml:space="preserve">* </w:t>
      </w:r>
      <w:proofErr w:type="gramStart"/>
      <w:r w:rsidRPr="00A94516">
        <w:rPr>
          <w:i/>
          <w:iCs/>
          <w:sz w:val="20"/>
          <w:szCs w:val="20"/>
        </w:rPr>
        <w:t>denotes</w:t>
      </w:r>
      <w:proofErr w:type="gramEnd"/>
      <w:r w:rsidRPr="00A94516">
        <w:rPr>
          <w:i/>
          <w:iCs/>
          <w:sz w:val="20"/>
          <w:szCs w:val="20"/>
        </w:rPr>
        <w:t xml:space="preserve"> mandatory field</w:t>
      </w:r>
    </w:p>
    <w:p w14:paraId="64915861" w14:textId="36F880B1" w:rsidR="00877608" w:rsidRDefault="00877608" w:rsidP="00893D18"/>
    <w:p w14:paraId="766DDF03" w14:textId="77777777" w:rsidR="00877608" w:rsidRDefault="00877608" w:rsidP="00893D18"/>
    <w:p w14:paraId="056B8F3E" w14:textId="362BA411" w:rsidR="00B87297" w:rsidRDefault="00000000" w:rsidP="00A94516">
      <w:pPr>
        <w:ind w:left="364" w:hanging="364"/>
      </w:pPr>
      <w:sdt>
        <w:sdtPr>
          <w:id w:val="-736156683"/>
          <w14:checkbox>
            <w14:checked w14:val="1"/>
            <w14:checkedState w14:val="2612" w14:font="MS Gothic"/>
            <w14:uncheckedState w14:val="2610" w14:font="MS Gothic"/>
          </w14:checkbox>
        </w:sdtPr>
        <w:sdtContent>
          <w:ins w:id="27" w:author="Iftikhar, Masooma (Data61, Black Mountain)" w:date="2023-09-28T10:52:00Z">
            <w:r w:rsidR="00F76804">
              <w:rPr>
                <w:rFonts w:ascii="MS Gothic" w:eastAsia="MS Gothic" w:hAnsi="MS Gothic" w:hint="eastAsia"/>
              </w:rPr>
              <w:t>☒</w:t>
            </w:r>
          </w:ins>
          <w:del w:id="28" w:author="Iftikhar, Masooma (Data61, Black Mountain)" w:date="2023-09-28T10:52:00Z">
            <w:r w:rsidR="000D42EA" w:rsidDel="00F76804">
              <w:rPr>
                <w:rFonts w:ascii="MS Gothic" w:eastAsia="MS Gothic" w:hAnsi="MS Gothic" w:hint="eastAsia"/>
              </w:rPr>
              <w:delText>☐</w:delText>
            </w:r>
          </w:del>
        </w:sdtContent>
      </w:sdt>
      <w:r w:rsidR="00A94516">
        <w:t xml:space="preserve"> </w:t>
      </w:r>
      <w:r w:rsidR="00A94516">
        <w:tab/>
      </w:r>
      <w:r w:rsidR="00B87297">
        <w:t>I confirm that I have read, understood, and agreed to the submission guidelines, policies, and submission declaration.</w:t>
      </w:r>
    </w:p>
    <w:p w14:paraId="6948F8D1" w14:textId="08A5F563" w:rsidR="00B87297" w:rsidRDefault="00000000" w:rsidP="00A94516">
      <w:pPr>
        <w:ind w:left="364" w:hanging="364"/>
      </w:pPr>
      <w:sdt>
        <w:sdtPr>
          <w:id w:val="693269309"/>
          <w14:checkbox>
            <w14:checked w14:val="1"/>
            <w14:checkedState w14:val="2612" w14:font="MS Gothic"/>
            <w14:uncheckedState w14:val="2610" w14:font="MS Gothic"/>
          </w14:checkbox>
        </w:sdtPr>
        <w:sdtContent>
          <w:ins w:id="29" w:author="Iftikhar, Masooma (Data61, Black Mountain)" w:date="2023-09-28T10:52:00Z">
            <w:r w:rsidR="00F76804">
              <w:rPr>
                <w:rFonts w:ascii="MS Gothic" w:eastAsia="MS Gothic" w:hAnsi="MS Gothic" w:hint="eastAsia"/>
              </w:rPr>
              <w:t>☒</w:t>
            </w:r>
          </w:ins>
          <w:del w:id="30" w:author="Iftikhar, Masooma (Data61, Black Mountain)" w:date="2023-09-28T10:52:00Z">
            <w:r w:rsidR="00A94516" w:rsidDel="00F76804">
              <w:rPr>
                <w:rFonts w:ascii="MS Gothic" w:eastAsia="MS Gothic" w:hAnsi="MS Gothic" w:hint="eastAsia"/>
              </w:rPr>
              <w:delText>☐</w:delText>
            </w:r>
          </w:del>
        </w:sdtContent>
      </w:sdt>
      <w:r w:rsidR="00A94516">
        <w:t xml:space="preserve"> </w:t>
      </w:r>
      <w:r w:rsidR="00A94516">
        <w:tab/>
      </w:r>
      <w:r w:rsidR="00B87297">
        <w:t>I confirm that the contributors of the dataset have no conflict of interest to declare.</w:t>
      </w:r>
    </w:p>
    <w:p w14:paraId="5F21A798" w14:textId="5E12B95D" w:rsidR="00B87297" w:rsidRDefault="00000000" w:rsidP="00A94516">
      <w:pPr>
        <w:ind w:left="364" w:hanging="364"/>
      </w:pPr>
      <w:sdt>
        <w:sdtPr>
          <w:id w:val="608469659"/>
          <w14:checkbox>
            <w14:checked w14:val="1"/>
            <w14:checkedState w14:val="2612" w14:font="MS Gothic"/>
            <w14:uncheckedState w14:val="2610" w14:font="MS Gothic"/>
          </w14:checkbox>
        </w:sdtPr>
        <w:sdtContent>
          <w:ins w:id="31" w:author="Iftikhar, Masooma (Data61, Black Mountain)" w:date="2023-09-28T11:00:00Z">
            <w:r w:rsidR="00F76804">
              <w:rPr>
                <w:rFonts w:ascii="MS Gothic" w:eastAsia="MS Gothic" w:hAnsi="MS Gothic" w:hint="eastAsia"/>
              </w:rPr>
              <w:t>☒</w:t>
            </w:r>
          </w:ins>
          <w:del w:id="32" w:author="Iftikhar, Masooma (Data61, Black Mountain)" w:date="2023-09-28T11:00:00Z">
            <w:r w:rsidR="00F76804" w:rsidDel="00F76804">
              <w:rPr>
                <w:rFonts w:ascii="MS Gothic" w:eastAsia="MS Gothic" w:hAnsi="MS Gothic" w:hint="eastAsia"/>
              </w:rPr>
              <w:delText>☐</w:delText>
            </w:r>
          </w:del>
        </w:sdtContent>
      </w:sdt>
      <w:r w:rsidR="00A94516">
        <w:t xml:space="preserve"> </w:t>
      </w:r>
      <w:r w:rsidR="00A94516">
        <w:tab/>
      </w:r>
      <w:r w:rsidR="00B87297">
        <w:t>I agree to take public responsibility for my dataset’s contents.</w:t>
      </w:r>
    </w:p>
    <w:p w14:paraId="383AA4CA" w14:textId="77777777" w:rsidR="00877608" w:rsidRDefault="00877608" w:rsidP="00893D18"/>
    <w:p w14:paraId="3DDBF2EB" w14:textId="488A52D8" w:rsidR="00877608" w:rsidRDefault="006F6ED4" w:rsidP="00893D18">
      <w:r>
        <w:lastRenderedPageBreak/>
        <w:t xml:space="preserve">    </w:t>
      </w:r>
      <w:sdt>
        <w:sdtPr>
          <w:id w:val="1626265104"/>
          <w:picture/>
        </w:sdtPr>
        <w:sdtContent>
          <w:r w:rsidR="00304498">
            <w:rPr>
              <w:noProof/>
            </w:rPr>
            <w:drawing>
              <wp:inline distT="0" distB="0" distL="0" distR="0" wp14:anchorId="2CC39C53" wp14:editId="6E02F1D2">
                <wp:extent cx="1005224" cy="784808"/>
                <wp:effectExtent l="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2"/>
                        <a:stretch>
                          <a:fillRect/>
                        </a:stretch>
                      </pic:blipFill>
                      <pic:spPr bwMode="auto">
                        <a:xfrm>
                          <a:off x="0" y="0"/>
                          <a:ext cx="1005224" cy="784808"/>
                        </a:xfrm>
                        <a:prstGeom prst="rect">
                          <a:avLst/>
                        </a:prstGeom>
                        <a:noFill/>
                        <a:ln>
                          <a:noFill/>
                        </a:ln>
                      </pic:spPr>
                    </pic:pic>
                  </a:graphicData>
                </a:graphic>
              </wp:inline>
            </w:drawing>
          </w:r>
        </w:sdtContent>
      </w:sdt>
      <w:r w:rsidR="00877608">
        <w:tab/>
      </w:r>
      <w:r w:rsidR="00877608">
        <w:tab/>
      </w:r>
      <w:r w:rsidR="00877608">
        <w:tab/>
      </w:r>
      <w:r w:rsidR="00877608">
        <w:tab/>
      </w:r>
    </w:p>
    <w:p w14:paraId="61C5A865" w14:textId="7AB3625F" w:rsidR="006267B9" w:rsidRDefault="006F6ED4" w:rsidP="00893D18">
      <w:r>
        <w:t xml:space="preserve"> </w:t>
      </w:r>
      <w:r w:rsidR="006267B9">
        <w:t>Signature of Corresponding Author</w:t>
      </w:r>
      <w:r w:rsidR="006267B9">
        <w:tab/>
      </w:r>
      <w:r w:rsidR="006267B9">
        <w:tab/>
      </w:r>
      <w:r w:rsidR="006267B9">
        <w:tab/>
        <w:t>Date</w:t>
      </w:r>
      <w:r w:rsidR="00877608">
        <w:t xml:space="preserve">: </w:t>
      </w:r>
      <w:sdt>
        <w:sdtPr>
          <w:id w:val="-593712008"/>
          <w:placeholder>
            <w:docPart w:val="F05C0F1AC2AD4226AB9E1ACE033047A6"/>
          </w:placeholder>
          <w:text/>
        </w:sdtPr>
        <w:sdtContent>
          <w:ins w:id="33" w:author="Iftikhar, Masooma (Data61, Black Mountain)" w:date="2023-09-28T11:00:00Z">
            <w:r w:rsidR="00F76804">
              <w:t>28/09/2023</w:t>
            </w:r>
          </w:ins>
        </w:sdtContent>
      </w:sdt>
    </w:p>
    <w:p w14:paraId="657FF0CB" w14:textId="716B63E3" w:rsidR="006267B9" w:rsidRDefault="006267B9" w:rsidP="00893D18">
      <w:r>
        <w:t>(</w:t>
      </w:r>
      <w:proofErr w:type="gramStart"/>
      <w:r>
        <w:t>signed</w:t>
      </w:r>
      <w:proofErr w:type="gramEnd"/>
      <w:r>
        <w:t xml:space="preserve"> on behalf of all contributors)</w:t>
      </w:r>
    </w:p>
    <w:p w14:paraId="082BA305" w14:textId="77777777" w:rsidR="00893D18" w:rsidRDefault="00893D18" w:rsidP="00893D18"/>
    <w:sectPr w:rsidR="00893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7A635" w14:textId="77777777" w:rsidR="009F5E91" w:rsidRDefault="009F5E91" w:rsidP="00BC52B0">
      <w:pPr>
        <w:spacing w:after="0" w:line="240" w:lineRule="auto"/>
      </w:pPr>
      <w:r>
        <w:separator/>
      </w:r>
    </w:p>
  </w:endnote>
  <w:endnote w:type="continuationSeparator" w:id="0">
    <w:p w14:paraId="43F51E19" w14:textId="77777777" w:rsidR="009F5E91" w:rsidRDefault="009F5E91" w:rsidP="00BC5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9BEF9" w14:textId="77777777" w:rsidR="009F5E91" w:rsidRDefault="009F5E91" w:rsidP="00BC52B0">
      <w:pPr>
        <w:spacing w:after="0" w:line="240" w:lineRule="auto"/>
      </w:pPr>
      <w:r>
        <w:separator/>
      </w:r>
    </w:p>
  </w:footnote>
  <w:footnote w:type="continuationSeparator" w:id="0">
    <w:p w14:paraId="1B1AFF77" w14:textId="77777777" w:rsidR="009F5E91" w:rsidRDefault="009F5E91" w:rsidP="00BC5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378"/>
    <w:multiLevelType w:val="multilevel"/>
    <w:tmpl w:val="0A90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26ACC"/>
    <w:multiLevelType w:val="hybridMultilevel"/>
    <w:tmpl w:val="DC44D1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D24CE6"/>
    <w:multiLevelType w:val="hybridMultilevel"/>
    <w:tmpl w:val="63C4B3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80636C7"/>
    <w:multiLevelType w:val="multilevel"/>
    <w:tmpl w:val="561C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E7549"/>
    <w:multiLevelType w:val="hybridMultilevel"/>
    <w:tmpl w:val="7B4229FC"/>
    <w:lvl w:ilvl="0" w:tplc="0FA8222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C11914"/>
    <w:multiLevelType w:val="hybridMultilevel"/>
    <w:tmpl w:val="77BCD5C0"/>
    <w:lvl w:ilvl="0" w:tplc="BA9C775C">
      <w:start w:val="1"/>
      <w:numFmt w:val="bullet"/>
      <w:lvlText w:val=""/>
      <w:lvlJc w:val="left"/>
      <w:pPr>
        <w:ind w:left="1440" w:hanging="360"/>
      </w:pPr>
      <w:rPr>
        <w:rFonts w:ascii="Symbol" w:hAnsi="Symbol"/>
      </w:rPr>
    </w:lvl>
    <w:lvl w:ilvl="1" w:tplc="A7E0C816">
      <w:start w:val="1"/>
      <w:numFmt w:val="bullet"/>
      <w:lvlText w:val=""/>
      <w:lvlJc w:val="left"/>
      <w:pPr>
        <w:ind w:left="1440" w:hanging="360"/>
      </w:pPr>
      <w:rPr>
        <w:rFonts w:ascii="Symbol" w:hAnsi="Symbol"/>
      </w:rPr>
    </w:lvl>
    <w:lvl w:ilvl="2" w:tplc="8E3E8246">
      <w:start w:val="1"/>
      <w:numFmt w:val="bullet"/>
      <w:lvlText w:val=""/>
      <w:lvlJc w:val="left"/>
      <w:pPr>
        <w:ind w:left="1440" w:hanging="360"/>
      </w:pPr>
      <w:rPr>
        <w:rFonts w:ascii="Symbol" w:hAnsi="Symbol"/>
      </w:rPr>
    </w:lvl>
    <w:lvl w:ilvl="3" w:tplc="298A17C0">
      <w:start w:val="1"/>
      <w:numFmt w:val="bullet"/>
      <w:lvlText w:val=""/>
      <w:lvlJc w:val="left"/>
      <w:pPr>
        <w:ind w:left="1440" w:hanging="360"/>
      </w:pPr>
      <w:rPr>
        <w:rFonts w:ascii="Symbol" w:hAnsi="Symbol"/>
      </w:rPr>
    </w:lvl>
    <w:lvl w:ilvl="4" w:tplc="71D2F52A">
      <w:start w:val="1"/>
      <w:numFmt w:val="bullet"/>
      <w:lvlText w:val=""/>
      <w:lvlJc w:val="left"/>
      <w:pPr>
        <w:ind w:left="1440" w:hanging="360"/>
      </w:pPr>
      <w:rPr>
        <w:rFonts w:ascii="Symbol" w:hAnsi="Symbol"/>
      </w:rPr>
    </w:lvl>
    <w:lvl w:ilvl="5" w:tplc="0CA0B3E4">
      <w:start w:val="1"/>
      <w:numFmt w:val="bullet"/>
      <w:lvlText w:val=""/>
      <w:lvlJc w:val="left"/>
      <w:pPr>
        <w:ind w:left="1440" w:hanging="360"/>
      </w:pPr>
      <w:rPr>
        <w:rFonts w:ascii="Symbol" w:hAnsi="Symbol"/>
      </w:rPr>
    </w:lvl>
    <w:lvl w:ilvl="6" w:tplc="D5A84BA0">
      <w:start w:val="1"/>
      <w:numFmt w:val="bullet"/>
      <w:lvlText w:val=""/>
      <w:lvlJc w:val="left"/>
      <w:pPr>
        <w:ind w:left="1440" w:hanging="360"/>
      </w:pPr>
      <w:rPr>
        <w:rFonts w:ascii="Symbol" w:hAnsi="Symbol"/>
      </w:rPr>
    </w:lvl>
    <w:lvl w:ilvl="7" w:tplc="C2827C18">
      <w:start w:val="1"/>
      <w:numFmt w:val="bullet"/>
      <w:lvlText w:val=""/>
      <w:lvlJc w:val="left"/>
      <w:pPr>
        <w:ind w:left="1440" w:hanging="360"/>
      </w:pPr>
      <w:rPr>
        <w:rFonts w:ascii="Symbol" w:hAnsi="Symbol"/>
      </w:rPr>
    </w:lvl>
    <w:lvl w:ilvl="8" w:tplc="48F8E1FA">
      <w:start w:val="1"/>
      <w:numFmt w:val="bullet"/>
      <w:lvlText w:val=""/>
      <w:lvlJc w:val="left"/>
      <w:pPr>
        <w:ind w:left="1440" w:hanging="360"/>
      </w:pPr>
      <w:rPr>
        <w:rFonts w:ascii="Symbol" w:hAnsi="Symbol"/>
      </w:rPr>
    </w:lvl>
  </w:abstractNum>
  <w:abstractNum w:abstractNumId="6" w15:restartNumberingAfterBreak="0">
    <w:nsid w:val="3A9E1219"/>
    <w:multiLevelType w:val="multilevel"/>
    <w:tmpl w:val="F2F2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B375F"/>
    <w:multiLevelType w:val="multilevel"/>
    <w:tmpl w:val="11E2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7A3418"/>
    <w:multiLevelType w:val="hybridMultilevel"/>
    <w:tmpl w:val="4378A8F0"/>
    <w:lvl w:ilvl="0" w:tplc="9B429BE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A86667"/>
    <w:multiLevelType w:val="hybridMultilevel"/>
    <w:tmpl w:val="A8984B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9FD55FC"/>
    <w:multiLevelType w:val="multilevel"/>
    <w:tmpl w:val="EDC8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3C6613"/>
    <w:multiLevelType w:val="hybridMultilevel"/>
    <w:tmpl w:val="76B43C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558906222">
    <w:abstractNumId w:val="3"/>
  </w:num>
  <w:num w:numId="2" w16cid:durableId="723598035">
    <w:abstractNumId w:val="7"/>
  </w:num>
  <w:num w:numId="3" w16cid:durableId="1044060936">
    <w:abstractNumId w:val="10"/>
  </w:num>
  <w:num w:numId="4" w16cid:durableId="1952274641">
    <w:abstractNumId w:val="2"/>
  </w:num>
  <w:num w:numId="5" w16cid:durableId="913704989">
    <w:abstractNumId w:val="11"/>
  </w:num>
  <w:num w:numId="6" w16cid:durableId="919565254">
    <w:abstractNumId w:val="0"/>
  </w:num>
  <w:num w:numId="7" w16cid:durableId="1416126002">
    <w:abstractNumId w:val="6"/>
  </w:num>
  <w:num w:numId="8" w16cid:durableId="438182960">
    <w:abstractNumId w:val="1"/>
  </w:num>
  <w:num w:numId="9" w16cid:durableId="1494645512">
    <w:abstractNumId w:val="5"/>
  </w:num>
  <w:num w:numId="10" w16cid:durableId="1109737614">
    <w:abstractNumId w:val="9"/>
  </w:num>
  <w:num w:numId="11" w16cid:durableId="1946040833">
    <w:abstractNumId w:val="4"/>
  </w:num>
  <w:num w:numId="12" w16cid:durableId="6645524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ftikhar, Masooma (Data61, Black Mountain)">
    <w15:presenceInfo w15:providerId="AD" w15:userId="S::ift002@csiro.au::4ea5bbb5-fdac-4aff-adf4-9ca0dfd16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58"/>
    <w:rsid w:val="0000062D"/>
    <w:rsid w:val="000104BA"/>
    <w:rsid w:val="00022655"/>
    <w:rsid w:val="000237D8"/>
    <w:rsid w:val="00035408"/>
    <w:rsid w:val="0004321B"/>
    <w:rsid w:val="00056838"/>
    <w:rsid w:val="00064B53"/>
    <w:rsid w:val="00073C0A"/>
    <w:rsid w:val="00077A72"/>
    <w:rsid w:val="00091EB1"/>
    <w:rsid w:val="000A7151"/>
    <w:rsid w:val="000C5564"/>
    <w:rsid w:val="000D42EA"/>
    <w:rsid w:val="000E30B4"/>
    <w:rsid w:val="000E6C61"/>
    <w:rsid w:val="0018679E"/>
    <w:rsid w:val="00187F4A"/>
    <w:rsid w:val="001B232B"/>
    <w:rsid w:val="001D29C3"/>
    <w:rsid w:val="001E6E9C"/>
    <w:rsid w:val="00203A0C"/>
    <w:rsid w:val="00210709"/>
    <w:rsid w:val="00212F40"/>
    <w:rsid w:val="002245D3"/>
    <w:rsid w:val="00233C58"/>
    <w:rsid w:val="0026719C"/>
    <w:rsid w:val="00274F6C"/>
    <w:rsid w:val="0028568F"/>
    <w:rsid w:val="0028648E"/>
    <w:rsid w:val="00293726"/>
    <w:rsid w:val="002A5FC4"/>
    <w:rsid w:val="002C2BB5"/>
    <w:rsid w:val="002D2822"/>
    <w:rsid w:val="002D7818"/>
    <w:rsid w:val="002F47DD"/>
    <w:rsid w:val="00304498"/>
    <w:rsid w:val="00321969"/>
    <w:rsid w:val="00376B0F"/>
    <w:rsid w:val="003B1DBE"/>
    <w:rsid w:val="003B42C4"/>
    <w:rsid w:val="003C43D7"/>
    <w:rsid w:val="003C71EE"/>
    <w:rsid w:val="003E2A50"/>
    <w:rsid w:val="00417022"/>
    <w:rsid w:val="00453147"/>
    <w:rsid w:val="00475B0E"/>
    <w:rsid w:val="0048336B"/>
    <w:rsid w:val="004A0709"/>
    <w:rsid w:val="004E641A"/>
    <w:rsid w:val="004E6B55"/>
    <w:rsid w:val="004F3B92"/>
    <w:rsid w:val="00532775"/>
    <w:rsid w:val="00544AFE"/>
    <w:rsid w:val="00571BA9"/>
    <w:rsid w:val="0058765D"/>
    <w:rsid w:val="00592CB9"/>
    <w:rsid w:val="005935F3"/>
    <w:rsid w:val="005A08D3"/>
    <w:rsid w:val="005B2CCD"/>
    <w:rsid w:val="005B4AFD"/>
    <w:rsid w:val="005F7EF9"/>
    <w:rsid w:val="006117FB"/>
    <w:rsid w:val="00611B1D"/>
    <w:rsid w:val="006152C5"/>
    <w:rsid w:val="00621F6E"/>
    <w:rsid w:val="006225F0"/>
    <w:rsid w:val="006267B9"/>
    <w:rsid w:val="006724F0"/>
    <w:rsid w:val="00672714"/>
    <w:rsid w:val="006B541F"/>
    <w:rsid w:val="006E1EAF"/>
    <w:rsid w:val="006E53FA"/>
    <w:rsid w:val="006F6ED4"/>
    <w:rsid w:val="0071125E"/>
    <w:rsid w:val="00741AC3"/>
    <w:rsid w:val="0075229C"/>
    <w:rsid w:val="00761B38"/>
    <w:rsid w:val="00764A82"/>
    <w:rsid w:val="007A4679"/>
    <w:rsid w:val="007A7E23"/>
    <w:rsid w:val="007B50DC"/>
    <w:rsid w:val="007F2F56"/>
    <w:rsid w:val="007F5B12"/>
    <w:rsid w:val="00804702"/>
    <w:rsid w:val="00807DBD"/>
    <w:rsid w:val="008117BA"/>
    <w:rsid w:val="00843159"/>
    <w:rsid w:val="0086422D"/>
    <w:rsid w:val="00877608"/>
    <w:rsid w:val="00887B7A"/>
    <w:rsid w:val="00893D18"/>
    <w:rsid w:val="008A5DFC"/>
    <w:rsid w:val="008B45AC"/>
    <w:rsid w:val="008D1F51"/>
    <w:rsid w:val="008E1E36"/>
    <w:rsid w:val="00914659"/>
    <w:rsid w:val="00933B2F"/>
    <w:rsid w:val="00945902"/>
    <w:rsid w:val="00945A83"/>
    <w:rsid w:val="009918B6"/>
    <w:rsid w:val="009B1F04"/>
    <w:rsid w:val="009F2F5C"/>
    <w:rsid w:val="009F5E91"/>
    <w:rsid w:val="00A03309"/>
    <w:rsid w:val="00A14139"/>
    <w:rsid w:val="00A365DD"/>
    <w:rsid w:val="00A52149"/>
    <w:rsid w:val="00A544EE"/>
    <w:rsid w:val="00A72863"/>
    <w:rsid w:val="00A73929"/>
    <w:rsid w:val="00A94516"/>
    <w:rsid w:val="00A94E46"/>
    <w:rsid w:val="00A951E1"/>
    <w:rsid w:val="00AA473B"/>
    <w:rsid w:val="00AB44DE"/>
    <w:rsid w:val="00AB60A3"/>
    <w:rsid w:val="00AD4D71"/>
    <w:rsid w:val="00AE2864"/>
    <w:rsid w:val="00AF59F9"/>
    <w:rsid w:val="00B406B0"/>
    <w:rsid w:val="00B430E0"/>
    <w:rsid w:val="00B43E97"/>
    <w:rsid w:val="00B70542"/>
    <w:rsid w:val="00B72696"/>
    <w:rsid w:val="00B751FC"/>
    <w:rsid w:val="00B87297"/>
    <w:rsid w:val="00B93702"/>
    <w:rsid w:val="00BA65AA"/>
    <w:rsid w:val="00BA7E6F"/>
    <w:rsid w:val="00BB4303"/>
    <w:rsid w:val="00BB44E4"/>
    <w:rsid w:val="00BC52B0"/>
    <w:rsid w:val="00BE3D02"/>
    <w:rsid w:val="00BF49B3"/>
    <w:rsid w:val="00C45BB3"/>
    <w:rsid w:val="00C47465"/>
    <w:rsid w:val="00C543F6"/>
    <w:rsid w:val="00C7779C"/>
    <w:rsid w:val="00C96C3C"/>
    <w:rsid w:val="00CA0BFE"/>
    <w:rsid w:val="00CB5828"/>
    <w:rsid w:val="00CF4096"/>
    <w:rsid w:val="00D06B1A"/>
    <w:rsid w:val="00D22D94"/>
    <w:rsid w:val="00D40AFF"/>
    <w:rsid w:val="00D63685"/>
    <w:rsid w:val="00D675DE"/>
    <w:rsid w:val="00D77140"/>
    <w:rsid w:val="00D83698"/>
    <w:rsid w:val="00D84B3D"/>
    <w:rsid w:val="00D901F8"/>
    <w:rsid w:val="00DC2017"/>
    <w:rsid w:val="00E12A08"/>
    <w:rsid w:val="00E42412"/>
    <w:rsid w:val="00E468AC"/>
    <w:rsid w:val="00E64C20"/>
    <w:rsid w:val="00E857A5"/>
    <w:rsid w:val="00EB18C1"/>
    <w:rsid w:val="00EC7289"/>
    <w:rsid w:val="00EF3271"/>
    <w:rsid w:val="00EF6D03"/>
    <w:rsid w:val="00F146A6"/>
    <w:rsid w:val="00F149DC"/>
    <w:rsid w:val="00F14D70"/>
    <w:rsid w:val="00F26EC9"/>
    <w:rsid w:val="00F50E8B"/>
    <w:rsid w:val="00F61A11"/>
    <w:rsid w:val="00F76804"/>
    <w:rsid w:val="00F81025"/>
    <w:rsid w:val="00FC5C7E"/>
    <w:rsid w:val="00FD0A72"/>
    <w:rsid w:val="00FD16C7"/>
    <w:rsid w:val="00FD1BC8"/>
    <w:rsid w:val="00FE1483"/>
    <w:rsid w:val="00FE30F8"/>
    <w:rsid w:val="00FE415A"/>
    <w:rsid w:val="00FE4E30"/>
    <w:rsid w:val="2AA3087C"/>
    <w:rsid w:val="6BE24391"/>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5028"/>
  <w15:chartTrackingRefBased/>
  <w15:docId w15:val="{86741FE7-F598-4E35-86E0-650A807D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E36"/>
    <w:pPr>
      <w:spacing w:after="0" w:line="240" w:lineRule="auto"/>
      <w:jc w:val="center"/>
      <w:textAlignment w:val="baseline"/>
      <w:outlineLvl w:val="0"/>
    </w:pPr>
    <w:rPr>
      <w:rFonts w:ascii="Calibri" w:eastAsia="Times New Roman" w:hAnsi="Calibri" w:cs="Calibri"/>
      <w:b/>
      <w:bCs/>
      <w:sz w:val="44"/>
      <w:szCs w:val="44"/>
      <w:lang w:eastAsia="en-AU"/>
    </w:rPr>
  </w:style>
  <w:style w:type="paragraph" w:styleId="Heading2">
    <w:name w:val="heading 2"/>
    <w:basedOn w:val="Normal"/>
    <w:next w:val="Normal"/>
    <w:link w:val="Heading2Char"/>
    <w:uiPriority w:val="9"/>
    <w:unhideWhenUsed/>
    <w:qFormat/>
    <w:rsid w:val="008E1E36"/>
    <w:pPr>
      <w:jc w:val="center"/>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94E4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A94E46"/>
  </w:style>
  <w:style w:type="character" w:customStyle="1" w:styleId="eop">
    <w:name w:val="eop"/>
    <w:basedOn w:val="DefaultParagraphFont"/>
    <w:rsid w:val="00A94E46"/>
  </w:style>
  <w:style w:type="paragraph" w:styleId="Header">
    <w:name w:val="header"/>
    <w:basedOn w:val="Normal"/>
    <w:link w:val="HeaderChar"/>
    <w:uiPriority w:val="99"/>
    <w:unhideWhenUsed/>
    <w:rsid w:val="00BC5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2B0"/>
  </w:style>
  <w:style w:type="paragraph" w:styleId="Footer">
    <w:name w:val="footer"/>
    <w:basedOn w:val="Normal"/>
    <w:link w:val="FooterChar"/>
    <w:uiPriority w:val="99"/>
    <w:unhideWhenUsed/>
    <w:rsid w:val="00BC5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2B0"/>
  </w:style>
  <w:style w:type="paragraph" w:styleId="Revision">
    <w:name w:val="Revision"/>
    <w:hidden/>
    <w:uiPriority w:val="99"/>
    <w:semiHidden/>
    <w:rsid w:val="003B1DBE"/>
    <w:pPr>
      <w:spacing w:after="0" w:line="240" w:lineRule="auto"/>
    </w:pPr>
  </w:style>
  <w:style w:type="paragraph" w:styleId="ListParagraph">
    <w:name w:val="List Paragraph"/>
    <w:basedOn w:val="Normal"/>
    <w:uiPriority w:val="34"/>
    <w:qFormat/>
    <w:rsid w:val="003B1DBE"/>
    <w:pPr>
      <w:ind w:left="720"/>
      <w:contextualSpacing/>
    </w:pPr>
  </w:style>
  <w:style w:type="character" w:styleId="CommentReference">
    <w:name w:val="annotation reference"/>
    <w:basedOn w:val="DefaultParagraphFont"/>
    <w:uiPriority w:val="99"/>
    <w:semiHidden/>
    <w:unhideWhenUsed/>
    <w:rsid w:val="0000062D"/>
    <w:rPr>
      <w:sz w:val="16"/>
      <w:szCs w:val="16"/>
    </w:rPr>
  </w:style>
  <w:style w:type="paragraph" w:styleId="CommentText">
    <w:name w:val="annotation text"/>
    <w:basedOn w:val="Normal"/>
    <w:link w:val="CommentTextChar"/>
    <w:uiPriority w:val="99"/>
    <w:unhideWhenUsed/>
    <w:rsid w:val="0000062D"/>
    <w:pPr>
      <w:spacing w:line="240" w:lineRule="auto"/>
    </w:pPr>
    <w:rPr>
      <w:sz w:val="20"/>
      <w:szCs w:val="20"/>
    </w:rPr>
  </w:style>
  <w:style w:type="character" w:customStyle="1" w:styleId="CommentTextChar">
    <w:name w:val="Comment Text Char"/>
    <w:basedOn w:val="DefaultParagraphFont"/>
    <w:link w:val="CommentText"/>
    <w:uiPriority w:val="99"/>
    <w:rsid w:val="0000062D"/>
    <w:rPr>
      <w:sz w:val="20"/>
      <w:szCs w:val="20"/>
    </w:rPr>
  </w:style>
  <w:style w:type="paragraph" w:styleId="CommentSubject">
    <w:name w:val="annotation subject"/>
    <w:basedOn w:val="CommentText"/>
    <w:next w:val="CommentText"/>
    <w:link w:val="CommentSubjectChar"/>
    <w:uiPriority w:val="99"/>
    <w:semiHidden/>
    <w:unhideWhenUsed/>
    <w:rsid w:val="0000062D"/>
    <w:rPr>
      <w:b/>
      <w:bCs/>
    </w:rPr>
  </w:style>
  <w:style w:type="character" w:customStyle="1" w:styleId="CommentSubjectChar">
    <w:name w:val="Comment Subject Char"/>
    <w:basedOn w:val="CommentTextChar"/>
    <w:link w:val="CommentSubject"/>
    <w:uiPriority w:val="99"/>
    <w:semiHidden/>
    <w:rsid w:val="0000062D"/>
    <w:rPr>
      <w:b/>
      <w:bCs/>
      <w:sz w:val="20"/>
      <w:szCs w:val="20"/>
    </w:rPr>
  </w:style>
  <w:style w:type="character" w:customStyle="1" w:styleId="Codeinline">
    <w:name w:val="Code_inline"/>
    <w:basedOn w:val="DefaultParagraphFont"/>
    <w:uiPriority w:val="1"/>
    <w:qFormat/>
    <w:rsid w:val="002A5FC4"/>
    <w:rPr>
      <w:rFonts w:ascii="Courier New" w:eastAsia="Times New Roman" w:hAnsi="Courier New" w:cs="Courier New"/>
      <w:sz w:val="20"/>
      <w:szCs w:val="20"/>
      <w:lang w:eastAsia="en-AU"/>
    </w:rPr>
  </w:style>
  <w:style w:type="character" w:customStyle="1" w:styleId="Heading1Char">
    <w:name w:val="Heading 1 Char"/>
    <w:basedOn w:val="DefaultParagraphFont"/>
    <w:link w:val="Heading1"/>
    <w:uiPriority w:val="9"/>
    <w:rsid w:val="008E1E36"/>
    <w:rPr>
      <w:rFonts w:ascii="Calibri" w:eastAsia="Times New Roman" w:hAnsi="Calibri" w:cs="Calibri"/>
      <w:b/>
      <w:bCs/>
      <w:sz w:val="44"/>
      <w:szCs w:val="44"/>
      <w:lang w:eastAsia="en-AU"/>
    </w:rPr>
  </w:style>
  <w:style w:type="character" w:customStyle="1" w:styleId="Heading2Char">
    <w:name w:val="Heading 2 Char"/>
    <w:basedOn w:val="DefaultParagraphFont"/>
    <w:link w:val="Heading2"/>
    <w:uiPriority w:val="9"/>
    <w:rsid w:val="008E1E36"/>
    <w:rPr>
      <w:b/>
      <w:bCs/>
      <w:sz w:val="36"/>
      <w:szCs w:val="36"/>
    </w:rPr>
  </w:style>
  <w:style w:type="paragraph" w:styleId="Title">
    <w:name w:val="Title"/>
    <w:basedOn w:val="Heading1"/>
    <w:next w:val="Normal"/>
    <w:link w:val="TitleChar"/>
    <w:uiPriority w:val="10"/>
    <w:qFormat/>
    <w:rsid w:val="006152C5"/>
  </w:style>
  <w:style w:type="character" w:customStyle="1" w:styleId="TitleChar">
    <w:name w:val="Title Char"/>
    <w:basedOn w:val="DefaultParagraphFont"/>
    <w:link w:val="Title"/>
    <w:uiPriority w:val="10"/>
    <w:rsid w:val="006152C5"/>
    <w:rPr>
      <w:rFonts w:ascii="Calibri" w:eastAsia="Times New Roman" w:hAnsi="Calibri" w:cs="Calibri"/>
      <w:b/>
      <w:bCs/>
      <w:sz w:val="44"/>
      <w:szCs w:val="44"/>
      <w:lang w:eastAsia="en-AU"/>
    </w:rPr>
  </w:style>
  <w:style w:type="character" w:styleId="PlaceholderText">
    <w:name w:val="Placeholder Text"/>
    <w:basedOn w:val="DefaultParagraphFont"/>
    <w:uiPriority w:val="99"/>
    <w:semiHidden/>
    <w:rsid w:val="00B43E97"/>
    <w:rPr>
      <w:color w:val="808080"/>
    </w:rPr>
  </w:style>
  <w:style w:type="character" w:styleId="Hyperlink">
    <w:name w:val="Hyperlink"/>
    <w:basedOn w:val="DefaultParagraphFont"/>
    <w:uiPriority w:val="99"/>
    <w:unhideWhenUsed/>
    <w:rsid w:val="00BE3D02"/>
    <w:rPr>
      <w:color w:val="0563C1" w:themeColor="hyperlink"/>
      <w:u w:val="single"/>
    </w:rPr>
  </w:style>
  <w:style w:type="character" w:styleId="UnresolvedMention">
    <w:name w:val="Unresolved Mention"/>
    <w:basedOn w:val="DefaultParagraphFont"/>
    <w:uiPriority w:val="99"/>
    <w:semiHidden/>
    <w:unhideWhenUsed/>
    <w:rsid w:val="00BE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2742">
      <w:bodyDiv w:val="1"/>
      <w:marLeft w:val="0"/>
      <w:marRight w:val="0"/>
      <w:marTop w:val="0"/>
      <w:marBottom w:val="0"/>
      <w:divBdr>
        <w:top w:val="none" w:sz="0" w:space="0" w:color="auto"/>
        <w:left w:val="none" w:sz="0" w:space="0" w:color="auto"/>
        <w:bottom w:val="none" w:sz="0" w:space="0" w:color="auto"/>
        <w:right w:val="none" w:sz="0" w:space="0" w:color="auto"/>
      </w:divBdr>
      <w:divsChild>
        <w:div w:id="1962103983">
          <w:marLeft w:val="0"/>
          <w:marRight w:val="0"/>
          <w:marTop w:val="0"/>
          <w:marBottom w:val="0"/>
          <w:divBdr>
            <w:top w:val="single" w:sz="2" w:space="0" w:color="D9D9E3"/>
            <w:left w:val="single" w:sz="2" w:space="0" w:color="D9D9E3"/>
            <w:bottom w:val="single" w:sz="2" w:space="0" w:color="D9D9E3"/>
            <w:right w:val="single" w:sz="2" w:space="0" w:color="D9D9E3"/>
          </w:divBdr>
          <w:divsChild>
            <w:div w:id="107160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629420">
          <w:marLeft w:val="0"/>
          <w:marRight w:val="0"/>
          <w:marTop w:val="0"/>
          <w:marBottom w:val="0"/>
          <w:divBdr>
            <w:top w:val="single" w:sz="2" w:space="0" w:color="D9D9E3"/>
            <w:left w:val="single" w:sz="2" w:space="0" w:color="D9D9E3"/>
            <w:bottom w:val="single" w:sz="2" w:space="0" w:color="D9D9E3"/>
            <w:right w:val="single" w:sz="2" w:space="0" w:color="D9D9E3"/>
          </w:divBdr>
          <w:divsChild>
            <w:div w:id="539707139">
              <w:marLeft w:val="0"/>
              <w:marRight w:val="0"/>
              <w:marTop w:val="0"/>
              <w:marBottom w:val="0"/>
              <w:divBdr>
                <w:top w:val="single" w:sz="2" w:space="0" w:color="D9D9E3"/>
                <w:left w:val="single" w:sz="2" w:space="0" w:color="D9D9E3"/>
                <w:bottom w:val="single" w:sz="2" w:space="0" w:color="D9D9E3"/>
                <w:right w:val="single" w:sz="2" w:space="0" w:color="D9D9E3"/>
              </w:divBdr>
              <w:divsChild>
                <w:div w:id="1324429253">
                  <w:marLeft w:val="0"/>
                  <w:marRight w:val="0"/>
                  <w:marTop w:val="0"/>
                  <w:marBottom w:val="0"/>
                  <w:divBdr>
                    <w:top w:val="single" w:sz="2" w:space="0" w:color="D9D9E3"/>
                    <w:left w:val="single" w:sz="2" w:space="0" w:color="D9D9E3"/>
                    <w:bottom w:val="single" w:sz="2" w:space="0" w:color="D9D9E3"/>
                    <w:right w:val="single" w:sz="2" w:space="0" w:color="D9D9E3"/>
                  </w:divBdr>
                  <w:divsChild>
                    <w:div w:id="18777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5347001">
      <w:bodyDiv w:val="1"/>
      <w:marLeft w:val="0"/>
      <w:marRight w:val="0"/>
      <w:marTop w:val="0"/>
      <w:marBottom w:val="0"/>
      <w:divBdr>
        <w:top w:val="none" w:sz="0" w:space="0" w:color="auto"/>
        <w:left w:val="none" w:sz="0" w:space="0" w:color="auto"/>
        <w:bottom w:val="none" w:sz="0" w:space="0" w:color="auto"/>
        <w:right w:val="none" w:sz="0" w:space="0" w:color="auto"/>
      </w:divBdr>
      <w:divsChild>
        <w:div w:id="1152789630">
          <w:marLeft w:val="0"/>
          <w:marRight w:val="0"/>
          <w:marTop w:val="0"/>
          <w:marBottom w:val="0"/>
          <w:divBdr>
            <w:top w:val="single" w:sz="2" w:space="0" w:color="D9D9E3"/>
            <w:left w:val="single" w:sz="2" w:space="0" w:color="D9D9E3"/>
            <w:bottom w:val="single" w:sz="2" w:space="0" w:color="D9D9E3"/>
            <w:right w:val="single" w:sz="2" w:space="0" w:color="D9D9E3"/>
          </w:divBdr>
          <w:divsChild>
            <w:div w:id="359556275">
              <w:marLeft w:val="0"/>
              <w:marRight w:val="0"/>
              <w:marTop w:val="0"/>
              <w:marBottom w:val="0"/>
              <w:divBdr>
                <w:top w:val="single" w:sz="2" w:space="0" w:color="D9D9E3"/>
                <w:left w:val="single" w:sz="2" w:space="0" w:color="D9D9E3"/>
                <w:bottom w:val="single" w:sz="2" w:space="0" w:color="D9D9E3"/>
                <w:right w:val="single" w:sz="2" w:space="0" w:color="D9D9E3"/>
              </w:divBdr>
              <w:divsChild>
                <w:div w:id="576475846">
                  <w:marLeft w:val="0"/>
                  <w:marRight w:val="0"/>
                  <w:marTop w:val="0"/>
                  <w:marBottom w:val="0"/>
                  <w:divBdr>
                    <w:top w:val="single" w:sz="2" w:space="0" w:color="D9D9E3"/>
                    <w:left w:val="single" w:sz="2" w:space="0" w:color="D9D9E3"/>
                    <w:bottom w:val="single" w:sz="2" w:space="0" w:color="D9D9E3"/>
                    <w:right w:val="single" w:sz="2" w:space="0" w:color="D9D9E3"/>
                  </w:divBdr>
                  <w:divsChild>
                    <w:div w:id="1427729029">
                      <w:marLeft w:val="0"/>
                      <w:marRight w:val="0"/>
                      <w:marTop w:val="0"/>
                      <w:marBottom w:val="0"/>
                      <w:divBdr>
                        <w:top w:val="single" w:sz="2" w:space="0" w:color="D9D9E3"/>
                        <w:left w:val="single" w:sz="2" w:space="0" w:color="D9D9E3"/>
                        <w:bottom w:val="single" w:sz="2" w:space="0" w:color="D9D9E3"/>
                        <w:right w:val="single" w:sz="2" w:space="0" w:color="D9D9E3"/>
                      </w:divBdr>
                      <w:divsChild>
                        <w:div w:id="1877966319">
                          <w:marLeft w:val="0"/>
                          <w:marRight w:val="0"/>
                          <w:marTop w:val="0"/>
                          <w:marBottom w:val="0"/>
                          <w:divBdr>
                            <w:top w:val="single" w:sz="2" w:space="0" w:color="auto"/>
                            <w:left w:val="single" w:sz="2" w:space="0" w:color="auto"/>
                            <w:bottom w:val="single" w:sz="6" w:space="0" w:color="auto"/>
                            <w:right w:val="single" w:sz="2" w:space="0" w:color="auto"/>
                          </w:divBdr>
                          <w:divsChild>
                            <w:div w:id="167333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278112">
                                  <w:marLeft w:val="0"/>
                                  <w:marRight w:val="0"/>
                                  <w:marTop w:val="0"/>
                                  <w:marBottom w:val="0"/>
                                  <w:divBdr>
                                    <w:top w:val="single" w:sz="2" w:space="0" w:color="D9D9E3"/>
                                    <w:left w:val="single" w:sz="2" w:space="0" w:color="D9D9E3"/>
                                    <w:bottom w:val="single" w:sz="2" w:space="0" w:color="D9D9E3"/>
                                    <w:right w:val="single" w:sz="2" w:space="0" w:color="D9D9E3"/>
                                  </w:divBdr>
                                  <w:divsChild>
                                    <w:div w:id="1474132810">
                                      <w:marLeft w:val="0"/>
                                      <w:marRight w:val="0"/>
                                      <w:marTop w:val="0"/>
                                      <w:marBottom w:val="0"/>
                                      <w:divBdr>
                                        <w:top w:val="single" w:sz="2" w:space="0" w:color="D9D9E3"/>
                                        <w:left w:val="single" w:sz="2" w:space="0" w:color="D9D9E3"/>
                                        <w:bottom w:val="single" w:sz="2" w:space="0" w:color="D9D9E3"/>
                                        <w:right w:val="single" w:sz="2" w:space="0" w:color="D9D9E3"/>
                                      </w:divBdr>
                                      <w:divsChild>
                                        <w:div w:id="1725988358">
                                          <w:marLeft w:val="0"/>
                                          <w:marRight w:val="0"/>
                                          <w:marTop w:val="0"/>
                                          <w:marBottom w:val="0"/>
                                          <w:divBdr>
                                            <w:top w:val="single" w:sz="2" w:space="0" w:color="D9D9E3"/>
                                            <w:left w:val="single" w:sz="2" w:space="0" w:color="D9D9E3"/>
                                            <w:bottom w:val="single" w:sz="2" w:space="0" w:color="D9D9E3"/>
                                            <w:right w:val="single" w:sz="2" w:space="0" w:color="D9D9E3"/>
                                          </w:divBdr>
                                          <w:divsChild>
                                            <w:div w:id="765467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4431484">
          <w:marLeft w:val="0"/>
          <w:marRight w:val="0"/>
          <w:marTop w:val="0"/>
          <w:marBottom w:val="0"/>
          <w:divBdr>
            <w:top w:val="none" w:sz="0" w:space="0" w:color="auto"/>
            <w:left w:val="none" w:sz="0" w:space="0" w:color="auto"/>
            <w:bottom w:val="none" w:sz="0" w:space="0" w:color="auto"/>
            <w:right w:val="none" w:sz="0" w:space="0" w:color="auto"/>
          </w:divBdr>
          <w:divsChild>
            <w:div w:id="1256013258">
              <w:marLeft w:val="0"/>
              <w:marRight w:val="0"/>
              <w:marTop w:val="0"/>
              <w:marBottom w:val="0"/>
              <w:divBdr>
                <w:top w:val="single" w:sz="2" w:space="0" w:color="D9D9E3"/>
                <w:left w:val="single" w:sz="2" w:space="0" w:color="D9D9E3"/>
                <w:bottom w:val="single" w:sz="2" w:space="0" w:color="D9D9E3"/>
                <w:right w:val="single" w:sz="2" w:space="0" w:color="D9D9E3"/>
              </w:divBdr>
              <w:divsChild>
                <w:div w:id="1498808529">
                  <w:marLeft w:val="0"/>
                  <w:marRight w:val="0"/>
                  <w:marTop w:val="0"/>
                  <w:marBottom w:val="0"/>
                  <w:divBdr>
                    <w:top w:val="single" w:sz="2" w:space="0" w:color="D9D9E3"/>
                    <w:left w:val="single" w:sz="2" w:space="0" w:color="D9D9E3"/>
                    <w:bottom w:val="single" w:sz="2" w:space="0" w:color="D9D9E3"/>
                    <w:right w:val="single" w:sz="2" w:space="0" w:color="D9D9E3"/>
                  </w:divBdr>
                  <w:divsChild>
                    <w:div w:id="184828488">
                      <w:marLeft w:val="0"/>
                      <w:marRight w:val="0"/>
                      <w:marTop w:val="0"/>
                      <w:marBottom w:val="0"/>
                      <w:divBdr>
                        <w:top w:val="single" w:sz="2" w:space="0" w:color="D9D9E3"/>
                        <w:left w:val="single" w:sz="2" w:space="0" w:color="D9D9E3"/>
                        <w:bottom w:val="single" w:sz="2" w:space="0" w:color="D9D9E3"/>
                        <w:right w:val="single" w:sz="2" w:space="0" w:color="D9D9E3"/>
                      </w:divBdr>
                      <w:divsChild>
                        <w:div w:id="1620139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0219748">
      <w:bodyDiv w:val="1"/>
      <w:marLeft w:val="0"/>
      <w:marRight w:val="0"/>
      <w:marTop w:val="0"/>
      <w:marBottom w:val="0"/>
      <w:divBdr>
        <w:top w:val="none" w:sz="0" w:space="0" w:color="auto"/>
        <w:left w:val="none" w:sz="0" w:space="0" w:color="auto"/>
        <w:bottom w:val="none" w:sz="0" w:space="0" w:color="auto"/>
        <w:right w:val="none" w:sz="0" w:space="0" w:color="auto"/>
      </w:divBdr>
    </w:div>
    <w:div w:id="1316716224">
      <w:bodyDiv w:val="1"/>
      <w:marLeft w:val="0"/>
      <w:marRight w:val="0"/>
      <w:marTop w:val="0"/>
      <w:marBottom w:val="0"/>
      <w:divBdr>
        <w:top w:val="none" w:sz="0" w:space="0" w:color="auto"/>
        <w:left w:val="none" w:sz="0" w:space="0" w:color="auto"/>
        <w:bottom w:val="none" w:sz="0" w:space="0" w:color="auto"/>
        <w:right w:val="none" w:sz="0" w:space="0" w:color="auto"/>
      </w:divBdr>
    </w:div>
    <w:div w:id="1641888103">
      <w:bodyDiv w:val="1"/>
      <w:marLeft w:val="0"/>
      <w:marRight w:val="0"/>
      <w:marTop w:val="0"/>
      <w:marBottom w:val="0"/>
      <w:divBdr>
        <w:top w:val="none" w:sz="0" w:space="0" w:color="auto"/>
        <w:left w:val="none" w:sz="0" w:space="0" w:color="auto"/>
        <w:bottom w:val="none" w:sz="0" w:space="0" w:color="auto"/>
        <w:right w:val="none" w:sz="0" w:space="0" w:color="auto"/>
      </w:divBdr>
      <w:divsChild>
        <w:div w:id="885677604">
          <w:marLeft w:val="0"/>
          <w:marRight w:val="0"/>
          <w:marTop w:val="0"/>
          <w:marBottom w:val="0"/>
          <w:divBdr>
            <w:top w:val="single" w:sz="2" w:space="0" w:color="D9D9E3"/>
            <w:left w:val="single" w:sz="2" w:space="0" w:color="D9D9E3"/>
            <w:bottom w:val="single" w:sz="2" w:space="0" w:color="D9D9E3"/>
            <w:right w:val="single" w:sz="2" w:space="0" w:color="D9D9E3"/>
          </w:divBdr>
          <w:divsChild>
            <w:div w:id="1563321559">
              <w:marLeft w:val="0"/>
              <w:marRight w:val="0"/>
              <w:marTop w:val="0"/>
              <w:marBottom w:val="0"/>
              <w:divBdr>
                <w:top w:val="single" w:sz="2" w:space="0" w:color="D9D9E3"/>
                <w:left w:val="single" w:sz="2" w:space="0" w:color="D9D9E3"/>
                <w:bottom w:val="single" w:sz="2" w:space="0" w:color="D9D9E3"/>
                <w:right w:val="single" w:sz="2" w:space="0" w:color="D9D9E3"/>
              </w:divBdr>
              <w:divsChild>
                <w:div w:id="925193157">
                  <w:marLeft w:val="0"/>
                  <w:marRight w:val="0"/>
                  <w:marTop w:val="0"/>
                  <w:marBottom w:val="0"/>
                  <w:divBdr>
                    <w:top w:val="single" w:sz="2" w:space="0" w:color="D9D9E3"/>
                    <w:left w:val="single" w:sz="2" w:space="0" w:color="D9D9E3"/>
                    <w:bottom w:val="single" w:sz="2" w:space="0" w:color="D9D9E3"/>
                    <w:right w:val="single" w:sz="2" w:space="0" w:color="D9D9E3"/>
                  </w:divBdr>
                  <w:divsChild>
                    <w:div w:id="248855584">
                      <w:marLeft w:val="0"/>
                      <w:marRight w:val="0"/>
                      <w:marTop w:val="0"/>
                      <w:marBottom w:val="0"/>
                      <w:divBdr>
                        <w:top w:val="single" w:sz="2" w:space="0" w:color="D9D9E3"/>
                        <w:left w:val="single" w:sz="2" w:space="0" w:color="D9D9E3"/>
                        <w:bottom w:val="single" w:sz="2" w:space="0" w:color="D9D9E3"/>
                        <w:right w:val="single" w:sz="2" w:space="0" w:color="D9D9E3"/>
                      </w:divBdr>
                      <w:divsChild>
                        <w:div w:id="1959992042">
                          <w:marLeft w:val="0"/>
                          <w:marRight w:val="0"/>
                          <w:marTop w:val="0"/>
                          <w:marBottom w:val="0"/>
                          <w:divBdr>
                            <w:top w:val="single" w:sz="2" w:space="0" w:color="auto"/>
                            <w:left w:val="single" w:sz="2" w:space="0" w:color="auto"/>
                            <w:bottom w:val="single" w:sz="6" w:space="0" w:color="auto"/>
                            <w:right w:val="single" w:sz="2" w:space="0" w:color="auto"/>
                          </w:divBdr>
                          <w:divsChild>
                            <w:div w:id="1800682139">
                              <w:marLeft w:val="0"/>
                              <w:marRight w:val="0"/>
                              <w:marTop w:val="100"/>
                              <w:marBottom w:val="100"/>
                              <w:divBdr>
                                <w:top w:val="single" w:sz="2" w:space="0" w:color="D9D9E3"/>
                                <w:left w:val="single" w:sz="2" w:space="0" w:color="D9D9E3"/>
                                <w:bottom w:val="single" w:sz="2" w:space="0" w:color="D9D9E3"/>
                                <w:right w:val="single" w:sz="2" w:space="0" w:color="D9D9E3"/>
                              </w:divBdr>
                              <w:divsChild>
                                <w:div w:id="983193379">
                                  <w:marLeft w:val="0"/>
                                  <w:marRight w:val="0"/>
                                  <w:marTop w:val="0"/>
                                  <w:marBottom w:val="0"/>
                                  <w:divBdr>
                                    <w:top w:val="single" w:sz="2" w:space="0" w:color="D9D9E3"/>
                                    <w:left w:val="single" w:sz="2" w:space="0" w:color="D9D9E3"/>
                                    <w:bottom w:val="single" w:sz="2" w:space="0" w:color="D9D9E3"/>
                                    <w:right w:val="single" w:sz="2" w:space="0" w:color="D9D9E3"/>
                                  </w:divBdr>
                                  <w:divsChild>
                                    <w:div w:id="1578401212">
                                      <w:marLeft w:val="0"/>
                                      <w:marRight w:val="0"/>
                                      <w:marTop w:val="0"/>
                                      <w:marBottom w:val="0"/>
                                      <w:divBdr>
                                        <w:top w:val="single" w:sz="2" w:space="0" w:color="D9D9E3"/>
                                        <w:left w:val="single" w:sz="2" w:space="0" w:color="D9D9E3"/>
                                        <w:bottom w:val="single" w:sz="2" w:space="0" w:color="D9D9E3"/>
                                        <w:right w:val="single" w:sz="2" w:space="0" w:color="D9D9E3"/>
                                      </w:divBdr>
                                      <w:divsChild>
                                        <w:div w:id="913975388">
                                          <w:marLeft w:val="0"/>
                                          <w:marRight w:val="0"/>
                                          <w:marTop w:val="0"/>
                                          <w:marBottom w:val="0"/>
                                          <w:divBdr>
                                            <w:top w:val="single" w:sz="2" w:space="0" w:color="D9D9E3"/>
                                            <w:left w:val="single" w:sz="2" w:space="0" w:color="D9D9E3"/>
                                            <w:bottom w:val="single" w:sz="2" w:space="0" w:color="D9D9E3"/>
                                            <w:right w:val="single" w:sz="2" w:space="0" w:color="D9D9E3"/>
                                          </w:divBdr>
                                          <w:divsChild>
                                            <w:div w:id="1904177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9535116">
          <w:marLeft w:val="0"/>
          <w:marRight w:val="0"/>
          <w:marTop w:val="0"/>
          <w:marBottom w:val="0"/>
          <w:divBdr>
            <w:top w:val="none" w:sz="0" w:space="0" w:color="auto"/>
            <w:left w:val="none" w:sz="0" w:space="0" w:color="auto"/>
            <w:bottom w:val="none" w:sz="0" w:space="0" w:color="auto"/>
            <w:right w:val="none" w:sz="0" w:space="0" w:color="auto"/>
          </w:divBdr>
          <w:divsChild>
            <w:div w:id="2030328987">
              <w:marLeft w:val="0"/>
              <w:marRight w:val="0"/>
              <w:marTop w:val="0"/>
              <w:marBottom w:val="0"/>
              <w:divBdr>
                <w:top w:val="single" w:sz="2" w:space="0" w:color="D9D9E3"/>
                <w:left w:val="single" w:sz="2" w:space="0" w:color="D9D9E3"/>
                <w:bottom w:val="single" w:sz="2" w:space="0" w:color="D9D9E3"/>
                <w:right w:val="single" w:sz="2" w:space="0" w:color="D9D9E3"/>
              </w:divBdr>
              <w:divsChild>
                <w:div w:id="876039897">
                  <w:marLeft w:val="0"/>
                  <w:marRight w:val="0"/>
                  <w:marTop w:val="0"/>
                  <w:marBottom w:val="0"/>
                  <w:divBdr>
                    <w:top w:val="single" w:sz="2" w:space="0" w:color="D9D9E3"/>
                    <w:left w:val="single" w:sz="2" w:space="0" w:color="D9D9E3"/>
                    <w:bottom w:val="single" w:sz="2" w:space="0" w:color="D9D9E3"/>
                    <w:right w:val="single" w:sz="2" w:space="0" w:color="D9D9E3"/>
                  </w:divBdr>
                  <w:divsChild>
                    <w:div w:id="1578713748">
                      <w:marLeft w:val="0"/>
                      <w:marRight w:val="0"/>
                      <w:marTop w:val="0"/>
                      <w:marBottom w:val="0"/>
                      <w:divBdr>
                        <w:top w:val="single" w:sz="2" w:space="0" w:color="D9D9E3"/>
                        <w:left w:val="single" w:sz="2" w:space="0" w:color="D9D9E3"/>
                        <w:bottom w:val="single" w:sz="2" w:space="0" w:color="D9D9E3"/>
                        <w:right w:val="single" w:sz="2" w:space="0" w:color="D9D9E3"/>
                      </w:divBdr>
                      <w:divsChild>
                        <w:div w:id="62851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BBFBA0E101429BA97C9B9588DE4C16"/>
        <w:category>
          <w:name w:val="General"/>
          <w:gallery w:val="placeholder"/>
        </w:category>
        <w:types>
          <w:type w:val="bbPlcHdr"/>
        </w:types>
        <w:behaviors>
          <w:behavior w:val="content"/>
        </w:behaviors>
        <w:guid w:val="{46238D16-F206-486C-AD76-A8C469A6F3F3}"/>
      </w:docPartPr>
      <w:docPartBody>
        <w:p w:rsidR="00634092" w:rsidRDefault="0004321B" w:rsidP="0004321B">
          <w:pPr>
            <w:pStyle w:val="48BBFBA0E101429BA97C9B9588DE4C161"/>
          </w:pPr>
          <w:r w:rsidRPr="0047520A">
            <w:rPr>
              <w:rStyle w:val="PlaceholderText"/>
            </w:rPr>
            <w:t>Click or tap here to enter text.</w:t>
          </w:r>
        </w:p>
      </w:docPartBody>
    </w:docPart>
    <w:docPart>
      <w:docPartPr>
        <w:name w:val="CD52324FCD3E4BEEB11A942BCC786AE5"/>
        <w:category>
          <w:name w:val="General"/>
          <w:gallery w:val="placeholder"/>
        </w:category>
        <w:types>
          <w:type w:val="bbPlcHdr"/>
        </w:types>
        <w:behaviors>
          <w:behavior w:val="content"/>
        </w:behaviors>
        <w:guid w:val="{E7E96502-6214-43AD-AACD-F3D0BE98ADDF}"/>
      </w:docPartPr>
      <w:docPartBody>
        <w:p w:rsidR="00634092" w:rsidRDefault="0004321B" w:rsidP="0004321B">
          <w:pPr>
            <w:pStyle w:val="CD52324FCD3E4BEEB11A942BCC786AE51"/>
          </w:pPr>
          <w:r w:rsidRPr="0047520A">
            <w:rPr>
              <w:rStyle w:val="PlaceholderText"/>
            </w:rPr>
            <w:t>Click or tap here to enter text.</w:t>
          </w:r>
        </w:p>
      </w:docPartBody>
    </w:docPart>
    <w:docPart>
      <w:docPartPr>
        <w:name w:val="0E44ABC7C1264F32AA93718D9DCF014D"/>
        <w:category>
          <w:name w:val="General"/>
          <w:gallery w:val="placeholder"/>
        </w:category>
        <w:types>
          <w:type w:val="bbPlcHdr"/>
        </w:types>
        <w:behaviors>
          <w:behavior w:val="content"/>
        </w:behaviors>
        <w:guid w:val="{2A7B4220-F9AA-4683-AC15-C3E12A5F8904}"/>
      </w:docPartPr>
      <w:docPartBody>
        <w:p w:rsidR="00634092" w:rsidRDefault="0004321B" w:rsidP="0004321B">
          <w:pPr>
            <w:pStyle w:val="0E44ABC7C1264F32AA93718D9DCF014D1"/>
          </w:pPr>
          <w:r w:rsidRPr="0047520A">
            <w:rPr>
              <w:rStyle w:val="PlaceholderText"/>
            </w:rPr>
            <w:t>Click or tap here to enter text.</w:t>
          </w:r>
        </w:p>
      </w:docPartBody>
    </w:docPart>
    <w:docPart>
      <w:docPartPr>
        <w:name w:val="8ED2E8810EEE4C1C9A8CA88CBC3EBC07"/>
        <w:category>
          <w:name w:val="General"/>
          <w:gallery w:val="placeholder"/>
        </w:category>
        <w:types>
          <w:type w:val="bbPlcHdr"/>
        </w:types>
        <w:behaviors>
          <w:behavior w:val="content"/>
        </w:behaviors>
        <w:guid w:val="{228CA284-F489-4DE2-8928-08867FE37C71}"/>
      </w:docPartPr>
      <w:docPartBody>
        <w:p w:rsidR="00634092" w:rsidRDefault="0004321B" w:rsidP="0004321B">
          <w:pPr>
            <w:pStyle w:val="8ED2E8810EEE4C1C9A8CA88CBC3EBC071"/>
          </w:pPr>
          <w:r w:rsidRPr="0047520A">
            <w:rPr>
              <w:rStyle w:val="PlaceholderText"/>
            </w:rPr>
            <w:t>Click or tap here to enter text.</w:t>
          </w:r>
        </w:p>
      </w:docPartBody>
    </w:docPart>
    <w:docPart>
      <w:docPartPr>
        <w:name w:val="5D65092C5BB54DFE89CA9F4E5F522491"/>
        <w:category>
          <w:name w:val="General"/>
          <w:gallery w:val="placeholder"/>
        </w:category>
        <w:types>
          <w:type w:val="bbPlcHdr"/>
        </w:types>
        <w:behaviors>
          <w:behavior w:val="content"/>
        </w:behaviors>
        <w:guid w:val="{55182ABD-B99D-4E31-BDB0-436CD6651F2D}"/>
      </w:docPartPr>
      <w:docPartBody>
        <w:p w:rsidR="00634092" w:rsidRDefault="0004321B" w:rsidP="0004321B">
          <w:pPr>
            <w:pStyle w:val="5D65092C5BB54DFE89CA9F4E5F5224911"/>
          </w:pPr>
          <w:r w:rsidRPr="0047520A">
            <w:rPr>
              <w:rStyle w:val="PlaceholderText"/>
            </w:rPr>
            <w:t>Click or tap here to enter text.</w:t>
          </w:r>
        </w:p>
      </w:docPartBody>
    </w:docPart>
    <w:docPart>
      <w:docPartPr>
        <w:name w:val="9745F673467A463FA97D257D99B4FB04"/>
        <w:category>
          <w:name w:val="General"/>
          <w:gallery w:val="placeholder"/>
        </w:category>
        <w:types>
          <w:type w:val="bbPlcHdr"/>
        </w:types>
        <w:behaviors>
          <w:behavior w:val="content"/>
        </w:behaviors>
        <w:guid w:val="{10DECC41-B95C-4686-BD2B-E38BD0FAFB3A}"/>
      </w:docPartPr>
      <w:docPartBody>
        <w:p w:rsidR="00634092" w:rsidRDefault="0004321B" w:rsidP="0004321B">
          <w:pPr>
            <w:pStyle w:val="9745F673467A463FA97D257D99B4FB041"/>
          </w:pPr>
          <w:r w:rsidRPr="0047520A">
            <w:rPr>
              <w:rStyle w:val="PlaceholderText"/>
            </w:rPr>
            <w:t>Click or tap here to enter text.</w:t>
          </w:r>
        </w:p>
      </w:docPartBody>
    </w:docPart>
    <w:docPart>
      <w:docPartPr>
        <w:name w:val="6997CCB68E144ADBB1F02387491CD5BF"/>
        <w:category>
          <w:name w:val="General"/>
          <w:gallery w:val="placeholder"/>
        </w:category>
        <w:types>
          <w:type w:val="bbPlcHdr"/>
        </w:types>
        <w:behaviors>
          <w:behavior w:val="content"/>
        </w:behaviors>
        <w:guid w:val="{4FC30956-A064-450E-8D6F-1A6E21039D4F}"/>
      </w:docPartPr>
      <w:docPartBody>
        <w:p w:rsidR="00634092" w:rsidRDefault="0004321B" w:rsidP="0004321B">
          <w:pPr>
            <w:pStyle w:val="6997CCB68E144ADBB1F02387491CD5BF1"/>
          </w:pPr>
          <w:r w:rsidRPr="0047520A">
            <w:rPr>
              <w:rStyle w:val="PlaceholderText"/>
            </w:rPr>
            <w:t>Click or tap here to enter text.</w:t>
          </w:r>
        </w:p>
      </w:docPartBody>
    </w:docPart>
    <w:docPart>
      <w:docPartPr>
        <w:name w:val="1DCF0CF64C694323B70819BF5079B743"/>
        <w:category>
          <w:name w:val="General"/>
          <w:gallery w:val="placeholder"/>
        </w:category>
        <w:types>
          <w:type w:val="bbPlcHdr"/>
        </w:types>
        <w:behaviors>
          <w:behavior w:val="content"/>
        </w:behaviors>
        <w:guid w:val="{C928F5E5-79CF-4AA3-8597-8F14B48A0668}"/>
      </w:docPartPr>
      <w:docPartBody>
        <w:p w:rsidR="00634092" w:rsidRDefault="0004321B" w:rsidP="0004321B">
          <w:pPr>
            <w:pStyle w:val="1DCF0CF64C694323B70819BF5079B7431"/>
          </w:pPr>
          <w:r w:rsidRPr="0047520A">
            <w:rPr>
              <w:rStyle w:val="PlaceholderText"/>
            </w:rPr>
            <w:t>Click or tap here to enter text.</w:t>
          </w:r>
        </w:p>
      </w:docPartBody>
    </w:docPart>
    <w:docPart>
      <w:docPartPr>
        <w:name w:val="54A9FFE7B1C64CFEB9BB343CA78263D5"/>
        <w:category>
          <w:name w:val="General"/>
          <w:gallery w:val="placeholder"/>
        </w:category>
        <w:types>
          <w:type w:val="bbPlcHdr"/>
        </w:types>
        <w:behaviors>
          <w:behavior w:val="content"/>
        </w:behaviors>
        <w:guid w:val="{39D7F08C-014D-451B-8E95-2FF2ECE81E9E}"/>
      </w:docPartPr>
      <w:docPartBody>
        <w:p w:rsidR="00634092" w:rsidRDefault="0004321B" w:rsidP="0004321B">
          <w:pPr>
            <w:pStyle w:val="54A9FFE7B1C64CFEB9BB343CA78263D51"/>
          </w:pPr>
          <w:r w:rsidRPr="0047520A">
            <w:rPr>
              <w:rStyle w:val="PlaceholderText"/>
            </w:rPr>
            <w:t>Click or tap here to enter text.</w:t>
          </w:r>
        </w:p>
      </w:docPartBody>
    </w:docPart>
    <w:docPart>
      <w:docPartPr>
        <w:name w:val="2362A178484F40C8B1861B079B5137EE"/>
        <w:category>
          <w:name w:val="General"/>
          <w:gallery w:val="placeholder"/>
        </w:category>
        <w:types>
          <w:type w:val="bbPlcHdr"/>
        </w:types>
        <w:behaviors>
          <w:behavior w:val="content"/>
        </w:behaviors>
        <w:guid w:val="{0378D0A8-9EFF-439D-8368-0C27D9558B27}"/>
      </w:docPartPr>
      <w:docPartBody>
        <w:p w:rsidR="00634092" w:rsidRDefault="0004321B" w:rsidP="0004321B">
          <w:pPr>
            <w:pStyle w:val="2362A178484F40C8B1861B079B5137EE1"/>
          </w:pPr>
          <w:r w:rsidRPr="0047520A">
            <w:rPr>
              <w:rStyle w:val="PlaceholderText"/>
            </w:rPr>
            <w:t>Click or tap here to enter text.</w:t>
          </w:r>
        </w:p>
      </w:docPartBody>
    </w:docPart>
    <w:docPart>
      <w:docPartPr>
        <w:name w:val="83C817C74EE04602ADFEF48579462D3B"/>
        <w:category>
          <w:name w:val="General"/>
          <w:gallery w:val="placeholder"/>
        </w:category>
        <w:types>
          <w:type w:val="bbPlcHdr"/>
        </w:types>
        <w:behaviors>
          <w:behavior w:val="content"/>
        </w:behaviors>
        <w:guid w:val="{ECE90836-576B-4D07-89AC-1CF2961AB5FA}"/>
      </w:docPartPr>
      <w:docPartBody>
        <w:p w:rsidR="00634092" w:rsidRDefault="0004321B" w:rsidP="0004321B">
          <w:pPr>
            <w:pStyle w:val="83C817C74EE04602ADFEF48579462D3B1"/>
          </w:pPr>
          <w:r w:rsidRPr="0047520A">
            <w:rPr>
              <w:rStyle w:val="PlaceholderText"/>
            </w:rPr>
            <w:t>Click or tap here to enter text.</w:t>
          </w:r>
        </w:p>
      </w:docPartBody>
    </w:docPart>
    <w:docPart>
      <w:docPartPr>
        <w:name w:val="5445ED1DF3C442F483429116BD68B74E"/>
        <w:category>
          <w:name w:val="General"/>
          <w:gallery w:val="placeholder"/>
        </w:category>
        <w:types>
          <w:type w:val="bbPlcHdr"/>
        </w:types>
        <w:behaviors>
          <w:behavior w:val="content"/>
        </w:behaviors>
        <w:guid w:val="{4E640123-2A14-4AB7-AFF9-42B59C8CCCAA}"/>
      </w:docPartPr>
      <w:docPartBody>
        <w:p w:rsidR="00634092" w:rsidRDefault="0004321B" w:rsidP="0004321B">
          <w:pPr>
            <w:pStyle w:val="5445ED1DF3C442F483429116BD68B74E1"/>
          </w:pPr>
          <w:r w:rsidRPr="0047520A">
            <w:rPr>
              <w:rStyle w:val="PlaceholderText"/>
            </w:rPr>
            <w:t>Click or tap here to enter text.</w:t>
          </w:r>
        </w:p>
      </w:docPartBody>
    </w:docPart>
    <w:docPart>
      <w:docPartPr>
        <w:name w:val="1570003090704DE5BEF23BB8A04637BA"/>
        <w:category>
          <w:name w:val="General"/>
          <w:gallery w:val="placeholder"/>
        </w:category>
        <w:types>
          <w:type w:val="bbPlcHdr"/>
        </w:types>
        <w:behaviors>
          <w:behavior w:val="content"/>
        </w:behaviors>
        <w:guid w:val="{383172EC-0F8E-4C14-AAB6-8621DD99F09D}"/>
      </w:docPartPr>
      <w:docPartBody>
        <w:p w:rsidR="00634092" w:rsidRDefault="0004321B" w:rsidP="0004321B">
          <w:pPr>
            <w:pStyle w:val="1570003090704DE5BEF23BB8A04637BA1"/>
          </w:pPr>
          <w:r w:rsidRPr="0047520A">
            <w:rPr>
              <w:rStyle w:val="PlaceholderText"/>
            </w:rPr>
            <w:t>Click or tap here to enter text.</w:t>
          </w:r>
        </w:p>
      </w:docPartBody>
    </w:docPart>
    <w:docPart>
      <w:docPartPr>
        <w:name w:val="42B8E3F319174AD7AD36A56EF8687878"/>
        <w:category>
          <w:name w:val="General"/>
          <w:gallery w:val="placeholder"/>
        </w:category>
        <w:types>
          <w:type w:val="bbPlcHdr"/>
        </w:types>
        <w:behaviors>
          <w:behavior w:val="content"/>
        </w:behaviors>
        <w:guid w:val="{8F578981-5E10-4216-9E8A-4D410695CE76}"/>
      </w:docPartPr>
      <w:docPartBody>
        <w:p w:rsidR="00634092" w:rsidRDefault="0004321B" w:rsidP="0004321B">
          <w:pPr>
            <w:pStyle w:val="42B8E3F319174AD7AD36A56EF86878781"/>
          </w:pPr>
          <w:r w:rsidRPr="0047520A">
            <w:rPr>
              <w:rStyle w:val="PlaceholderText"/>
            </w:rPr>
            <w:t>Click or tap here to enter text.</w:t>
          </w:r>
        </w:p>
      </w:docPartBody>
    </w:docPart>
    <w:docPart>
      <w:docPartPr>
        <w:name w:val="77112A5F082D4C4984989DDC4F89B878"/>
        <w:category>
          <w:name w:val="General"/>
          <w:gallery w:val="placeholder"/>
        </w:category>
        <w:types>
          <w:type w:val="bbPlcHdr"/>
        </w:types>
        <w:behaviors>
          <w:behavior w:val="content"/>
        </w:behaviors>
        <w:guid w:val="{147F3E06-4B35-4A2F-9E30-457541ECD1DC}"/>
      </w:docPartPr>
      <w:docPartBody>
        <w:p w:rsidR="00634092" w:rsidRDefault="0004321B" w:rsidP="0004321B">
          <w:pPr>
            <w:pStyle w:val="77112A5F082D4C4984989DDC4F89B8781"/>
          </w:pPr>
          <w:r w:rsidRPr="0047520A">
            <w:rPr>
              <w:rStyle w:val="PlaceholderText"/>
            </w:rPr>
            <w:t>Click or tap here to enter text.</w:t>
          </w:r>
        </w:p>
      </w:docPartBody>
    </w:docPart>
    <w:docPart>
      <w:docPartPr>
        <w:name w:val="0A96D7A1907E4118BC3E4402DCC253CD"/>
        <w:category>
          <w:name w:val="General"/>
          <w:gallery w:val="placeholder"/>
        </w:category>
        <w:types>
          <w:type w:val="bbPlcHdr"/>
        </w:types>
        <w:behaviors>
          <w:behavior w:val="content"/>
        </w:behaviors>
        <w:guid w:val="{07ECD921-C406-48B9-9DBA-6D9141456E7E}"/>
      </w:docPartPr>
      <w:docPartBody>
        <w:p w:rsidR="00634092" w:rsidRDefault="0004321B" w:rsidP="0004321B">
          <w:pPr>
            <w:pStyle w:val="0A96D7A1907E4118BC3E4402DCC253CD1"/>
          </w:pPr>
          <w:r w:rsidRPr="0047520A">
            <w:rPr>
              <w:rStyle w:val="PlaceholderText"/>
            </w:rPr>
            <w:t>Click or tap here to enter text.</w:t>
          </w:r>
        </w:p>
      </w:docPartBody>
    </w:docPart>
    <w:docPart>
      <w:docPartPr>
        <w:name w:val="A7635B546E48468DA48F839B1DD6786D"/>
        <w:category>
          <w:name w:val="General"/>
          <w:gallery w:val="placeholder"/>
        </w:category>
        <w:types>
          <w:type w:val="bbPlcHdr"/>
        </w:types>
        <w:behaviors>
          <w:behavior w:val="content"/>
        </w:behaviors>
        <w:guid w:val="{0F02B4F9-EF59-479F-9CB0-7BE311573A71}"/>
      </w:docPartPr>
      <w:docPartBody>
        <w:p w:rsidR="00634092" w:rsidRDefault="0004321B" w:rsidP="0004321B">
          <w:pPr>
            <w:pStyle w:val="A7635B546E48468DA48F839B1DD6786D1"/>
          </w:pPr>
          <w:r w:rsidRPr="0047520A">
            <w:rPr>
              <w:rStyle w:val="PlaceholderText"/>
            </w:rPr>
            <w:t>Click or tap here to enter text.</w:t>
          </w:r>
        </w:p>
      </w:docPartBody>
    </w:docPart>
    <w:docPart>
      <w:docPartPr>
        <w:name w:val="C68564063C6E4EDABB030C4A72755FA0"/>
        <w:category>
          <w:name w:val="General"/>
          <w:gallery w:val="placeholder"/>
        </w:category>
        <w:types>
          <w:type w:val="bbPlcHdr"/>
        </w:types>
        <w:behaviors>
          <w:behavior w:val="content"/>
        </w:behaviors>
        <w:guid w:val="{F0F49479-A5AA-4098-94A2-F81ABD55F1FA}"/>
      </w:docPartPr>
      <w:docPartBody>
        <w:p w:rsidR="00634092" w:rsidRDefault="0004321B" w:rsidP="0004321B">
          <w:pPr>
            <w:pStyle w:val="C68564063C6E4EDABB030C4A72755FA01"/>
          </w:pPr>
          <w:r w:rsidRPr="0047520A">
            <w:rPr>
              <w:rStyle w:val="PlaceholderText"/>
            </w:rPr>
            <w:t>Click or tap here to enter text.</w:t>
          </w:r>
        </w:p>
      </w:docPartBody>
    </w:docPart>
    <w:docPart>
      <w:docPartPr>
        <w:name w:val="B530430CD84A40BE900BE8637ABE9A48"/>
        <w:category>
          <w:name w:val="General"/>
          <w:gallery w:val="placeholder"/>
        </w:category>
        <w:types>
          <w:type w:val="bbPlcHdr"/>
        </w:types>
        <w:behaviors>
          <w:behavior w:val="content"/>
        </w:behaviors>
        <w:guid w:val="{1593F259-9B80-4726-A097-A7AB08BA4F39}"/>
      </w:docPartPr>
      <w:docPartBody>
        <w:p w:rsidR="00634092" w:rsidRDefault="0004321B" w:rsidP="0004321B">
          <w:pPr>
            <w:pStyle w:val="B530430CD84A40BE900BE8637ABE9A481"/>
          </w:pPr>
          <w:r w:rsidRPr="0047520A">
            <w:rPr>
              <w:rStyle w:val="PlaceholderText"/>
            </w:rPr>
            <w:t>Click or tap here to enter text.</w:t>
          </w:r>
        </w:p>
      </w:docPartBody>
    </w:docPart>
    <w:docPart>
      <w:docPartPr>
        <w:name w:val="AE37E0A2FD1B44A6B4A976036D21FEC9"/>
        <w:category>
          <w:name w:val="General"/>
          <w:gallery w:val="placeholder"/>
        </w:category>
        <w:types>
          <w:type w:val="bbPlcHdr"/>
        </w:types>
        <w:behaviors>
          <w:behavior w:val="content"/>
        </w:behaviors>
        <w:guid w:val="{68843E10-9D90-44DC-8DAC-1FBB0E3403DC}"/>
      </w:docPartPr>
      <w:docPartBody>
        <w:p w:rsidR="00634092" w:rsidRDefault="0004321B" w:rsidP="0004321B">
          <w:pPr>
            <w:pStyle w:val="AE37E0A2FD1B44A6B4A976036D21FEC91"/>
          </w:pPr>
          <w:r w:rsidRPr="0047520A">
            <w:rPr>
              <w:rStyle w:val="PlaceholderText"/>
            </w:rPr>
            <w:t>Click or tap here to enter text.</w:t>
          </w:r>
        </w:p>
      </w:docPartBody>
    </w:docPart>
    <w:docPart>
      <w:docPartPr>
        <w:name w:val="16D330005B3D49E49EC9A8B554C8B2DE"/>
        <w:category>
          <w:name w:val="General"/>
          <w:gallery w:val="placeholder"/>
        </w:category>
        <w:types>
          <w:type w:val="bbPlcHdr"/>
        </w:types>
        <w:behaviors>
          <w:behavior w:val="content"/>
        </w:behaviors>
        <w:guid w:val="{46F754D9-0973-4E26-97D4-CEED4DFA28C3}"/>
      </w:docPartPr>
      <w:docPartBody>
        <w:p w:rsidR="00634092" w:rsidRDefault="0004321B" w:rsidP="0004321B">
          <w:pPr>
            <w:pStyle w:val="16D330005B3D49E49EC9A8B554C8B2DE1"/>
          </w:pPr>
          <w:r w:rsidRPr="0047520A">
            <w:rPr>
              <w:rStyle w:val="PlaceholderText"/>
            </w:rPr>
            <w:t>Choose an item.</w:t>
          </w:r>
        </w:p>
      </w:docPartBody>
    </w:docPart>
    <w:docPart>
      <w:docPartPr>
        <w:name w:val="68B72338F2054D5FB2D4EB8AD0C09D24"/>
        <w:category>
          <w:name w:val="General"/>
          <w:gallery w:val="placeholder"/>
        </w:category>
        <w:types>
          <w:type w:val="bbPlcHdr"/>
        </w:types>
        <w:behaviors>
          <w:behavior w:val="content"/>
        </w:behaviors>
        <w:guid w:val="{EC432B98-453A-4B1D-A892-92379EAC1D2E}"/>
      </w:docPartPr>
      <w:docPartBody>
        <w:p w:rsidR="00634092" w:rsidRDefault="0004321B" w:rsidP="0004321B">
          <w:pPr>
            <w:pStyle w:val="68B72338F2054D5FB2D4EB8AD0C09D24"/>
          </w:pPr>
          <w:r w:rsidRPr="0047520A">
            <w:rPr>
              <w:rStyle w:val="PlaceholderText"/>
            </w:rPr>
            <w:t>Click or tap here to enter text.</w:t>
          </w:r>
        </w:p>
      </w:docPartBody>
    </w:docPart>
    <w:docPart>
      <w:docPartPr>
        <w:name w:val="25E91A1680C54D7EADCF013285CA0B60"/>
        <w:category>
          <w:name w:val="General"/>
          <w:gallery w:val="placeholder"/>
        </w:category>
        <w:types>
          <w:type w:val="bbPlcHdr"/>
        </w:types>
        <w:behaviors>
          <w:behavior w:val="content"/>
        </w:behaviors>
        <w:guid w:val="{AD9D0573-2DD7-4BD8-93C6-7FA71845231B}"/>
      </w:docPartPr>
      <w:docPartBody>
        <w:p w:rsidR="00634092" w:rsidRDefault="0004321B" w:rsidP="0004321B">
          <w:pPr>
            <w:pStyle w:val="25E91A1680C54D7EADCF013285CA0B60"/>
          </w:pPr>
          <w:r w:rsidRPr="0047520A">
            <w:rPr>
              <w:rStyle w:val="PlaceholderText"/>
            </w:rPr>
            <w:t>Click or tap here to enter text.</w:t>
          </w:r>
        </w:p>
      </w:docPartBody>
    </w:docPart>
    <w:docPart>
      <w:docPartPr>
        <w:name w:val="2832A2A89E87419BBD1C4CD8D0510183"/>
        <w:category>
          <w:name w:val="General"/>
          <w:gallery w:val="placeholder"/>
        </w:category>
        <w:types>
          <w:type w:val="bbPlcHdr"/>
        </w:types>
        <w:behaviors>
          <w:behavior w:val="content"/>
        </w:behaviors>
        <w:guid w:val="{0957811C-8485-481A-92AD-6F94BA1DC242}"/>
      </w:docPartPr>
      <w:docPartBody>
        <w:p w:rsidR="00634092" w:rsidRDefault="0004321B" w:rsidP="0004321B">
          <w:pPr>
            <w:pStyle w:val="2832A2A89E87419BBD1C4CD8D0510183"/>
          </w:pPr>
          <w:r w:rsidRPr="0047520A">
            <w:rPr>
              <w:rStyle w:val="PlaceholderText"/>
            </w:rPr>
            <w:t>Choose an item.</w:t>
          </w:r>
        </w:p>
      </w:docPartBody>
    </w:docPart>
    <w:docPart>
      <w:docPartPr>
        <w:name w:val="698CF664962741E892B46DB455B32EA8"/>
        <w:category>
          <w:name w:val="General"/>
          <w:gallery w:val="placeholder"/>
        </w:category>
        <w:types>
          <w:type w:val="bbPlcHdr"/>
        </w:types>
        <w:behaviors>
          <w:behavior w:val="content"/>
        </w:behaviors>
        <w:guid w:val="{D36396BE-2E60-47C5-BB08-3713B19028AC}"/>
      </w:docPartPr>
      <w:docPartBody>
        <w:p w:rsidR="00634092" w:rsidRDefault="0004321B" w:rsidP="0004321B">
          <w:pPr>
            <w:pStyle w:val="698CF664962741E892B46DB455B32EA8"/>
          </w:pPr>
          <w:r w:rsidRPr="0047520A">
            <w:rPr>
              <w:rStyle w:val="PlaceholderText"/>
            </w:rPr>
            <w:t>Choose an item.</w:t>
          </w:r>
        </w:p>
      </w:docPartBody>
    </w:docPart>
    <w:docPart>
      <w:docPartPr>
        <w:name w:val="8654A5937D3342D4B353695B974642D9"/>
        <w:category>
          <w:name w:val="General"/>
          <w:gallery w:val="placeholder"/>
        </w:category>
        <w:types>
          <w:type w:val="bbPlcHdr"/>
        </w:types>
        <w:behaviors>
          <w:behavior w:val="content"/>
        </w:behaviors>
        <w:guid w:val="{17318F1E-02E8-458B-AF6D-5BA7BD9B942F}"/>
      </w:docPartPr>
      <w:docPartBody>
        <w:p w:rsidR="00634092" w:rsidRDefault="0004321B" w:rsidP="0004321B">
          <w:pPr>
            <w:pStyle w:val="8654A5937D3342D4B353695B974642D9"/>
          </w:pPr>
          <w:r w:rsidRPr="0047520A">
            <w:rPr>
              <w:rStyle w:val="PlaceholderText"/>
            </w:rPr>
            <w:t>Click or tap here to enter text.</w:t>
          </w:r>
        </w:p>
      </w:docPartBody>
    </w:docPart>
    <w:docPart>
      <w:docPartPr>
        <w:name w:val="3A591B9E70AB4E8E85390E06FB954882"/>
        <w:category>
          <w:name w:val="General"/>
          <w:gallery w:val="placeholder"/>
        </w:category>
        <w:types>
          <w:type w:val="bbPlcHdr"/>
        </w:types>
        <w:behaviors>
          <w:behavior w:val="content"/>
        </w:behaviors>
        <w:guid w:val="{613BA3B5-4CD1-4A4B-87F2-B33AF36ED3F1}"/>
      </w:docPartPr>
      <w:docPartBody>
        <w:p w:rsidR="00634092" w:rsidRDefault="0004321B" w:rsidP="0004321B">
          <w:pPr>
            <w:pStyle w:val="3A591B9E70AB4E8E85390E06FB954882"/>
          </w:pPr>
          <w:r w:rsidRPr="0047520A">
            <w:rPr>
              <w:rStyle w:val="PlaceholderText"/>
            </w:rPr>
            <w:t>Click or tap here to enter text.</w:t>
          </w:r>
        </w:p>
      </w:docPartBody>
    </w:docPart>
    <w:docPart>
      <w:docPartPr>
        <w:name w:val="032A74FE644C4033A049DAD47D23E9B2"/>
        <w:category>
          <w:name w:val="General"/>
          <w:gallery w:val="placeholder"/>
        </w:category>
        <w:types>
          <w:type w:val="bbPlcHdr"/>
        </w:types>
        <w:behaviors>
          <w:behavior w:val="content"/>
        </w:behaviors>
        <w:guid w:val="{BD30C67B-2EDE-444F-8EE4-508459B952DF}"/>
      </w:docPartPr>
      <w:docPartBody>
        <w:p w:rsidR="00634092" w:rsidRDefault="0004321B" w:rsidP="0004321B">
          <w:pPr>
            <w:pStyle w:val="032A74FE644C4033A049DAD47D23E9B2"/>
          </w:pPr>
          <w:r w:rsidRPr="0047520A">
            <w:rPr>
              <w:rStyle w:val="PlaceholderText"/>
            </w:rPr>
            <w:t>Click or tap here to enter text.</w:t>
          </w:r>
        </w:p>
      </w:docPartBody>
    </w:docPart>
    <w:docPart>
      <w:docPartPr>
        <w:name w:val="B9F9F2AA1B0548DEAAB86DD7E38E530A"/>
        <w:category>
          <w:name w:val="General"/>
          <w:gallery w:val="placeholder"/>
        </w:category>
        <w:types>
          <w:type w:val="bbPlcHdr"/>
        </w:types>
        <w:behaviors>
          <w:behavior w:val="content"/>
        </w:behaviors>
        <w:guid w:val="{983D7ADA-6815-46B4-8BAB-0BC4394CED71}"/>
      </w:docPartPr>
      <w:docPartBody>
        <w:p w:rsidR="00634092" w:rsidRDefault="0004321B" w:rsidP="0004321B">
          <w:pPr>
            <w:pStyle w:val="B9F9F2AA1B0548DEAAB86DD7E38E530A"/>
          </w:pPr>
          <w:r w:rsidRPr="0047520A">
            <w:rPr>
              <w:rStyle w:val="PlaceholderText"/>
            </w:rPr>
            <w:t>Choose an item.</w:t>
          </w:r>
        </w:p>
      </w:docPartBody>
    </w:docPart>
    <w:docPart>
      <w:docPartPr>
        <w:name w:val="55AB77337D8F46BEBE5E1360F8B7A062"/>
        <w:category>
          <w:name w:val="General"/>
          <w:gallery w:val="placeholder"/>
        </w:category>
        <w:types>
          <w:type w:val="bbPlcHdr"/>
        </w:types>
        <w:behaviors>
          <w:behavior w:val="content"/>
        </w:behaviors>
        <w:guid w:val="{FA6C53E8-2FEC-4D0A-8441-020CE819B3B6}"/>
      </w:docPartPr>
      <w:docPartBody>
        <w:p w:rsidR="00634092" w:rsidRDefault="0004321B" w:rsidP="0004321B">
          <w:pPr>
            <w:pStyle w:val="55AB77337D8F46BEBE5E1360F8B7A062"/>
          </w:pPr>
          <w:r w:rsidRPr="0047520A">
            <w:rPr>
              <w:rStyle w:val="PlaceholderText"/>
            </w:rPr>
            <w:t>Click or tap here to enter text.</w:t>
          </w:r>
        </w:p>
      </w:docPartBody>
    </w:docPart>
    <w:docPart>
      <w:docPartPr>
        <w:name w:val="DD837D627F6A4C2B88C0583F39B15A17"/>
        <w:category>
          <w:name w:val="General"/>
          <w:gallery w:val="placeholder"/>
        </w:category>
        <w:types>
          <w:type w:val="bbPlcHdr"/>
        </w:types>
        <w:behaviors>
          <w:behavior w:val="content"/>
        </w:behaviors>
        <w:guid w:val="{AE5C818E-581B-4C99-BE59-E048D983385C}"/>
      </w:docPartPr>
      <w:docPartBody>
        <w:p w:rsidR="00634092" w:rsidRDefault="0004321B" w:rsidP="0004321B">
          <w:pPr>
            <w:pStyle w:val="DD837D627F6A4C2B88C0583F39B15A17"/>
          </w:pPr>
          <w:r w:rsidRPr="0047520A">
            <w:rPr>
              <w:rStyle w:val="PlaceholderText"/>
            </w:rPr>
            <w:t>Click or tap here to enter text.</w:t>
          </w:r>
        </w:p>
      </w:docPartBody>
    </w:docPart>
    <w:docPart>
      <w:docPartPr>
        <w:name w:val="5A6D21DCF5A74A63A4079AB765EDB360"/>
        <w:category>
          <w:name w:val="General"/>
          <w:gallery w:val="placeholder"/>
        </w:category>
        <w:types>
          <w:type w:val="bbPlcHdr"/>
        </w:types>
        <w:behaviors>
          <w:behavior w:val="content"/>
        </w:behaviors>
        <w:guid w:val="{6967C158-4542-4D33-8348-80CCBE1B03E7}"/>
      </w:docPartPr>
      <w:docPartBody>
        <w:p w:rsidR="00634092" w:rsidRDefault="0004321B" w:rsidP="0004321B">
          <w:pPr>
            <w:pStyle w:val="5A6D21DCF5A74A63A4079AB765EDB360"/>
          </w:pPr>
          <w:r w:rsidRPr="0047520A">
            <w:rPr>
              <w:rStyle w:val="PlaceholderText"/>
            </w:rPr>
            <w:t>Choose an item.</w:t>
          </w:r>
        </w:p>
      </w:docPartBody>
    </w:docPart>
    <w:docPart>
      <w:docPartPr>
        <w:name w:val="E1384EE26F1E46BEABFA982621483D7F"/>
        <w:category>
          <w:name w:val="General"/>
          <w:gallery w:val="placeholder"/>
        </w:category>
        <w:types>
          <w:type w:val="bbPlcHdr"/>
        </w:types>
        <w:behaviors>
          <w:behavior w:val="content"/>
        </w:behaviors>
        <w:guid w:val="{29553A69-E45F-4505-B214-CEAF6E755EB1}"/>
      </w:docPartPr>
      <w:docPartBody>
        <w:p w:rsidR="00634092" w:rsidRDefault="0004321B" w:rsidP="0004321B">
          <w:pPr>
            <w:pStyle w:val="E1384EE26F1E46BEABFA982621483D7F"/>
          </w:pPr>
          <w:r w:rsidRPr="0047520A">
            <w:rPr>
              <w:rStyle w:val="PlaceholderText"/>
            </w:rPr>
            <w:t>Click or tap here to enter text.</w:t>
          </w:r>
        </w:p>
      </w:docPartBody>
    </w:docPart>
    <w:docPart>
      <w:docPartPr>
        <w:name w:val="B2A223DDB1CB4FE78DE1A5BC4A13571E"/>
        <w:category>
          <w:name w:val="General"/>
          <w:gallery w:val="placeholder"/>
        </w:category>
        <w:types>
          <w:type w:val="bbPlcHdr"/>
        </w:types>
        <w:behaviors>
          <w:behavior w:val="content"/>
        </w:behaviors>
        <w:guid w:val="{E555727B-A649-4BF6-BD04-5B5507BAEF93}"/>
      </w:docPartPr>
      <w:docPartBody>
        <w:p w:rsidR="00634092" w:rsidRDefault="0004321B" w:rsidP="0004321B">
          <w:pPr>
            <w:pStyle w:val="B2A223DDB1CB4FE78DE1A5BC4A13571E"/>
          </w:pPr>
          <w:r w:rsidRPr="0047520A">
            <w:rPr>
              <w:rStyle w:val="PlaceholderText"/>
            </w:rPr>
            <w:t>Choose an item.</w:t>
          </w:r>
        </w:p>
      </w:docPartBody>
    </w:docPart>
    <w:docPart>
      <w:docPartPr>
        <w:name w:val="B93B9BC11F124F6A8D91641428E285A5"/>
        <w:category>
          <w:name w:val="General"/>
          <w:gallery w:val="placeholder"/>
        </w:category>
        <w:types>
          <w:type w:val="bbPlcHdr"/>
        </w:types>
        <w:behaviors>
          <w:behavior w:val="content"/>
        </w:behaviors>
        <w:guid w:val="{92C2AC3F-EBC5-48F6-BFC8-6A8F257505E4}"/>
      </w:docPartPr>
      <w:docPartBody>
        <w:p w:rsidR="00634092" w:rsidRDefault="0004321B" w:rsidP="0004321B">
          <w:pPr>
            <w:pStyle w:val="B93B9BC11F124F6A8D91641428E285A5"/>
          </w:pPr>
          <w:r w:rsidRPr="0047520A">
            <w:rPr>
              <w:rStyle w:val="PlaceholderText"/>
            </w:rPr>
            <w:t>Click or tap here to enter text.</w:t>
          </w:r>
        </w:p>
      </w:docPartBody>
    </w:docPart>
    <w:docPart>
      <w:docPartPr>
        <w:name w:val="F05C0F1AC2AD4226AB9E1ACE033047A6"/>
        <w:category>
          <w:name w:val="General"/>
          <w:gallery w:val="placeholder"/>
        </w:category>
        <w:types>
          <w:type w:val="bbPlcHdr"/>
        </w:types>
        <w:behaviors>
          <w:behavior w:val="content"/>
        </w:behaviors>
        <w:guid w:val="{1AD3D5EF-586C-42A0-913F-18A3D2260B61}"/>
      </w:docPartPr>
      <w:docPartBody>
        <w:p w:rsidR="00634092" w:rsidRDefault="0004321B" w:rsidP="0004321B">
          <w:pPr>
            <w:pStyle w:val="F05C0F1AC2AD4226AB9E1ACE033047A6"/>
          </w:pPr>
          <w:r w:rsidRPr="0047520A">
            <w:rPr>
              <w:rStyle w:val="PlaceholderText"/>
            </w:rPr>
            <w:t>Click or tap here to enter text.</w:t>
          </w:r>
        </w:p>
      </w:docPartBody>
    </w:docPart>
    <w:docPart>
      <w:docPartPr>
        <w:name w:val="2085F8F2D1E04DB9AB106484099E902A"/>
        <w:category>
          <w:name w:val="General"/>
          <w:gallery w:val="placeholder"/>
        </w:category>
        <w:types>
          <w:type w:val="bbPlcHdr"/>
        </w:types>
        <w:behaviors>
          <w:behavior w:val="content"/>
        </w:behaviors>
        <w:guid w:val="{62BF1740-C554-4EA9-8E03-52B0B01F473F}"/>
      </w:docPartPr>
      <w:docPartBody>
        <w:p w:rsidR="000D0BBF" w:rsidRDefault="00241941" w:rsidP="00241941">
          <w:pPr>
            <w:pStyle w:val="2085F8F2D1E04DB9AB106484099E902A"/>
          </w:pPr>
          <w:r w:rsidRPr="004752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1B"/>
    <w:rsid w:val="00013229"/>
    <w:rsid w:val="0004321B"/>
    <w:rsid w:val="000D0BBF"/>
    <w:rsid w:val="00241941"/>
    <w:rsid w:val="00634092"/>
    <w:rsid w:val="00901DF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941"/>
    <w:rPr>
      <w:color w:val="808080"/>
    </w:rPr>
  </w:style>
  <w:style w:type="paragraph" w:customStyle="1" w:styleId="476078F91F3F45918D8542B5EB056C55">
    <w:name w:val="476078F91F3F45918D8542B5EB056C55"/>
    <w:rsid w:val="0004321B"/>
    <w:rPr>
      <w:rFonts w:eastAsiaTheme="minorHAnsi"/>
      <w:lang w:eastAsia="en-US"/>
    </w:rPr>
  </w:style>
  <w:style w:type="paragraph" w:customStyle="1" w:styleId="48BBFBA0E101429BA97C9B9588DE4C16">
    <w:name w:val="48BBFBA0E101429BA97C9B9588DE4C16"/>
    <w:rsid w:val="0004321B"/>
    <w:rPr>
      <w:rFonts w:eastAsiaTheme="minorHAnsi"/>
      <w:lang w:eastAsia="en-US"/>
    </w:rPr>
  </w:style>
  <w:style w:type="paragraph" w:customStyle="1" w:styleId="CD52324FCD3E4BEEB11A942BCC786AE5">
    <w:name w:val="CD52324FCD3E4BEEB11A942BCC786AE5"/>
    <w:rsid w:val="0004321B"/>
    <w:rPr>
      <w:rFonts w:eastAsiaTheme="minorHAnsi"/>
      <w:lang w:eastAsia="en-US"/>
    </w:rPr>
  </w:style>
  <w:style w:type="paragraph" w:customStyle="1" w:styleId="0E44ABC7C1264F32AA93718D9DCF014D">
    <w:name w:val="0E44ABC7C1264F32AA93718D9DCF014D"/>
    <w:rsid w:val="0004321B"/>
    <w:rPr>
      <w:rFonts w:eastAsiaTheme="minorHAnsi"/>
      <w:lang w:eastAsia="en-US"/>
    </w:rPr>
  </w:style>
  <w:style w:type="paragraph" w:customStyle="1" w:styleId="8ED2E8810EEE4C1C9A8CA88CBC3EBC07">
    <w:name w:val="8ED2E8810EEE4C1C9A8CA88CBC3EBC07"/>
    <w:rsid w:val="0004321B"/>
    <w:rPr>
      <w:rFonts w:eastAsiaTheme="minorHAnsi"/>
      <w:lang w:eastAsia="en-US"/>
    </w:rPr>
  </w:style>
  <w:style w:type="paragraph" w:customStyle="1" w:styleId="5D65092C5BB54DFE89CA9F4E5F522491">
    <w:name w:val="5D65092C5BB54DFE89CA9F4E5F522491"/>
    <w:rsid w:val="0004321B"/>
    <w:rPr>
      <w:rFonts w:eastAsiaTheme="minorHAnsi"/>
      <w:lang w:eastAsia="en-US"/>
    </w:rPr>
  </w:style>
  <w:style w:type="paragraph" w:customStyle="1" w:styleId="9745F673467A463FA97D257D99B4FB04">
    <w:name w:val="9745F673467A463FA97D257D99B4FB04"/>
    <w:rsid w:val="0004321B"/>
    <w:rPr>
      <w:rFonts w:eastAsiaTheme="minorHAnsi"/>
      <w:lang w:eastAsia="en-US"/>
    </w:rPr>
  </w:style>
  <w:style w:type="paragraph" w:customStyle="1" w:styleId="6997CCB68E144ADBB1F02387491CD5BF">
    <w:name w:val="6997CCB68E144ADBB1F02387491CD5BF"/>
    <w:rsid w:val="0004321B"/>
    <w:rPr>
      <w:rFonts w:eastAsiaTheme="minorHAnsi"/>
      <w:lang w:eastAsia="en-US"/>
    </w:rPr>
  </w:style>
  <w:style w:type="paragraph" w:customStyle="1" w:styleId="1DCF0CF64C694323B70819BF5079B743">
    <w:name w:val="1DCF0CF64C694323B70819BF5079B743"/>
    <w:rsid w:val="0004321B"/>
    <w:rPr>
      <w:rFonts w:eastAsiaTheme="minorHAnsi"/>
      <w:lang w:eastAsia="en-US"/>
    </w:rPr>
  </w:style>
  <w:style w:type="paragraph" w:customStyle="1" w:styleId="54A9FFE7B1C64CFEB9BB343CA78263D5">
    <w:name w:val="54A9FFE7B1C64CFEB9BB343CA78263D5"/>
    <w:rsid w:val="0004321B"/>
    <w:rPr>
      <w:rFonts w:eastAsiaTheme="minorHAnsi"/>
      <w:lang w:eastAsia="en-US"/>
    </w:rPr>
  </w:style>
  <w:style w:type="paragraph" w:customStyle="1" w:styleId="2362A178484F40C8B1861B079B5137EE">
    <w:name w:val="2362A178484F40C8B1861B079B5137EE"/>
    <w:rsid w:val="0004321B"/>
    <w:rPr>
      <w:rFonts w:eastAsiaTheme="minorHAnsi"/>
      <w:lang w:eastAsia="en-US"/>
    </w:rPr>
  </w:style>
  <w:style w:type="paragraph" w:customStyle="1" w:styleId="83C817C74EE04602ADFEF48579462D3B">
    <w:name w:val="83C817C74EE04602ADFEF48579462D3B"/>
    <w:rsid w:val="0004321B"/>
    <w:rPr>
      <w:rFonts w:eastAsiaTheme="minorHAnsi"/>
      <w:lang w:eastAsia="en-US"/>
    </w:rPr>
  </w:style>
  <w:style w:type="paragraph" w:customStyle="1" w:styleId="5445ED1DF3C442F483429116BD68B74E">
    <w:name w:val="5445ED1DF3C442F483429116BD68B74E"/>
    <w:rsid w:val="0004321B"/>
    <w:rPr>
      <w:rFonts w:eastAsiaTheme="minorHAnsi"/>
      <w:lang w:eastAsia="en-US"/>
    </w:rPr>
  </w:style>
  <w:style w:type="paragraph" w:customStyle="1" w:styleId="1570003090704DE5BEF23BB8A04637BA">
    <w:name w:val="1570003090704DE5BEF23BB8A04637BA"/>
    <w:rsid w:val="0004321B"/>
    <w:rPr>
      <w:rFonts w:eastAsiaTheme="minorHAnsi"/>
      <w:lang w:eastAsia="en-US"/>
    </w:rPr>
  </w:style>
  <w:style w:type="paragraph" w:customStyle="1" w:styleId="42B8E3F319174AD7AD36A56EF8687878">
    <w:name w:val="42B8E3F319174AD7AD36A56EF8687878"/>
    <w:rsid w:val="0004321B"/>
    <w:rPr>
      <w:rFonts w:eastAsiaTheme="minorHAnsi"/>
      <w:lang w:eastAsia="en-US"/>
    </w:rPr>
  </w:style>
  <w:style w:type="paragraph" w:customStyle="1" w:styleId="77112A5F082D4C4984989DDC4F89B878">
    <w:name w:val="77112A5F082D4C4984989DDC4F89B878"/>
    <w:rsid w:val="0004321B"/>
    <w:rPr>
      <w:rFonts w:eastAsiaTheme="minorHAnsi"/>
      <w:lang w:eastAsia="en-US"/>
    </w:rPr>
  </w:style>
  <w:style w:type="paragraph" w:customStyle="1" w:styleId="0A96D7A1907E4118BC3E4402DCC253CD">
    <w:name w:val="0A96D7A1907E4118BC3E4402DCC253CD"/>
    <w:rsid w:val="0004321B"/>
    <w:rPr>
      <w:rFonts w:eastAsiaTheme="minorHAnsi"/>
      <w:lang w:eastAsia="en-US"/>
    </w:rPr>
  </w:style>
  <w:style w:type="paragraph" w:customStyle="1" w:styleId="A7635B546E48468DA48F839B1DD6786D">
    <w:name w:val="A7635B546E48468DA48F839B1DD6786D"/>
    <w:rsid w:val="0004321B"/>
    <w:rPr>
      <w:rFonts w:eastAsiaTheme="minorHAnsi"/>
      <w:lang w:eastAsia="en-US"/>
    </w:rPr>
  </w:style>
  <w:style w:type="paragraph" w:customStyle="1" w:styleId="C68564063C6E4EDABB030C4A72755FA0">
    <w:name w:val="C68564063C6E4EDABB030C4A72755FA0"/>
    <w:rsid w:val="0004321B"/>
    <w:rPr>
      <w:rFonts w:eastAsiaTheme="minorHAnsi"/>
      <w:lang w:eastAsia="en-US"/>
    </w:rPr>
  </w:style>
  <w:style w:type="paragraph" w:customStyle="1" w:styleId="B530430CD84A40BE900BE8637ABE9A48">
    <w:name w:val="B530430CD84A40BE900BE8637ABE9A48"/>
    <w:rsid w:val="0004321B"/>
    <w:rPr>
      <w:rFonts w:eastAsiaTheme="minorHAnsi"/>
      <w:lang w:eastAsia="en-US"/>
    </w:rPr>
  </w:style>
  <w:style w:type="paragraph" w:customStyle="1" w:styleId="AE37E0A2FD1B44A6B4A976036D21FEC9">
    <w:name w:val="AE37E0A2FD1B44A6B4A976036D21FEC9"/>
    <w:rsid w:val="0004321B"/>
    <w:rPr>
      <w:rFonts w:eastAsiaTheme="minorHAnsi"/>
      <w:lang w:eastAsia="en-US"/>
    </w:rPr>
  </w:style>
  <w:style w:type="paragraph" w:customStyle="1" w:styleId="16D330005B3D49E49EC9A8B554C8B2DE">
    <w:name w:val="16D330005B3D49E49EC9A8B554C8B2DE"/>
    <w:rsid w:val="0004321B"/>
    <w:rPr>
      <w:rFonts w:eastAsiaTheme="minorHAnsi"/>
      <w:lang w:eastAsia="en-US"/>
    </w:rPr>
  </w:style>
  <w:style w:type="paragraph" w:customStyle="1" w:styleId="476078F91F3F45918D8542B5EB056C551">
    <w:name w:val="476078F91F3F45918D8542B5EB056C551"/>
    <w:rsid w:val="0004321B"/>
    <w:rPr>
      <w:rFonts w:eastAsiaTheme="minorHAnsi"/>
      <w:lang w:eastAsia="en-US"/>
    </w:rPr>
  </w:style>
  <w:style w:type="paragraph" w:customStyle="1" w:styleId="48BBFBA0E101429BA97C9B9588DE4C161">
    <w:name w:val="48BBFBA0E101429BA97C9B9588DE4C161"/>
    <w:rsid w:val="0004321B"/>
    <w:rPr>
      <w:rFonts w:eastAsiaTheme="minorHAnsi"/>
      <w:lang w:eastAsia="en-US"/>
    </w:rPr>
  </w:style>
  <w:style w:type="paragraph" w:customStyle="1" w:styleId="CD52324FCD3E4BEEB11A942BCC786AE51">
    <w:name w:val="CD52324FCD3E4BEEB11A942BCC786AE51"/>
    <w:rsid w:val="0004321B"/>
    <w:rPr>
      <w:rFonts w:eastAsiaTheme="minorHAnsi"/>
      <w:lang w:eastAsia="en-US"/>
    </w:rPr>
  </w:style>
  <w:style w:type="paragraph" w:customStyle="1" w:styleId="0E44ABC7C1264F32AA93718D9DCF014D1">
    <w:name w:val="0E44ABC7C1264F32AA93718D9DCF014D1"/>
    <w:rsid w:val="0004321B"/>
    <w:rPr>
      <w:rFonts w:eastAsiaTheme="minorHAnsi"/>
      <w:lang w:eastAsia="en-US"/>
    </w:rPr>
  </w:style>
  <w:style w:type="paragraph" w:customStyle="1" w:styleId="8ED2E8810EEE4C1C9A8CA88CBC3EBC071">
    <w:name w:val="8ED2E8810EEE4C1C9A8CA88CBC3EBC071"/>
    <w:rsid w:val="0004321B"/>
    <w:rPr>
      <w:rFonts w:eastAsiaTheme="minorHAnsi"/>
      <w:lang w:eastAsia="en-US"/>
    </w:rPr>
  </w:style>
  <w:style w:type="paragraph" w:customStyle="1" w:styleId="5D65092C5BB54DFE89CA9F4E5F5224911">
    <w:name w:val="5D65092C5BB54DFE89CA9F4E5F5224911"/>
    <w:rsid w:val="0004321B"/>
    <w:rPr>
      <w:rFonts w:eastAsiaTheme="minorHAnsi"/>
      <w:lang w:eastAsia="en-US"/>
    </w:rPr>
  </w:style>
  <w:style w:type="paragraph" w:customStyle="1" w:styleId="9745F673467A463FA97D257D99B4FB041">
    <w:name w:val="9745F673467A463FA97D257D99B4FB041"/>
    <w:rsid w:val="0004321B"/>
    <w:rPr>
      <w:rFonts w:eastAsiaTheme="minorHAnsi"/>
      <w:lang w:eastAsia="en-US"/>
    </w:rPr>
  </w:style>
  <w:style w:type="paragraph" w:customStyle="1" w:styleId="6997CCB68E144ADBB1F02387491CD5BF1">
    <w:name w:val="6997CCB68E144ADBB1F02387491CD5BF1"/>
    <w:rsid w:val="0004321B"/>
    <w:rPr>
      <w:rFonts w:eastAsiaTheme="minorHAnsi"/>
      <w:lang w:eastAsia="en-US"/>
    </w:rPr>
  </w:style>
  <w:style w:type="paragraph" w:customStyle="1" w:styleId="1DCF0CF64C694323B70819BF5079B7431">
    <w:name w:val="1DCF0CF64C694323B70819BF5079B7431"/>
    <w:rsid w:val="0004321B"/>
    <w:rPr>
      <w:rFonts w:eastAsiaTheme="minorHAnsi"/>
      <w:lang w:eastAsia="en-US"/>
    </w:rPr>
  </w:style>
  <w:style w:type="paragraph" w:customStyle="1" w:styleId="54A9FFE7B1C64CFEB9BB343CA78263D51">
    <w:name w:val="54A9FFE7B1C64CFEB9BB343CA78263D51"/>
    <w:rsid w:val="0004321B"/>
    <w:rPr>
      <w:rFonts w:eastAsiaTheme="minorHAnsi"/>
      <w:lang w:eastAsia="en-US"/>
    </w:rPr>
  </w:style>
  <w:style w:type="paragraph" w:customStyle="1" w:styleId="2362A178484F40C8B1861B079B5137EE1">
    <w:name w:val="2362A178484F40C8B1861B079B5137EE1"/>
    <w:rsid w:val="0004321B"/>
    <w:rPr>
      <w:rFonts w:eastAsiaTheme="minorHAnsi"/>
      <w:lang w:eastAsia="en-US"/>
    </w:rPr>
  </w:style>
  <w:style w:type="paragraph" w:customStyle="1" w:styleId="83C817C74EE04602ADFEF48579462D3B1">
    <w:name w:val="83C817C74EE04602ADFEF48579462D3B1"/>
    <w:rsid w:val="0004321B"/>
    <w:rPr>
      <w:rFonts w:eastAsiaTheme="minorHAnsi"/>
      <w:lang w:eastAsia="en-US"/>
    </w:rPr>
  </w:style>
  <w:style w:type="paragraph" w:customStyle="1" w:styleId="5445ED1DF3C442F483429116BD68B74E1">
    <w:name w:val="5445ED1DF3C442F483429116BD68B74E1"/>
    <w:rsid w:val="0004321B"/>
    <w:rPr>
      <w:rFonts w:eastAsiaTheme="minorHAnsi"/>
      <w:lang w:eastAsia="en-US"/>
    </w:rPr>
  </w:style>
  <w:style w:type="paragraph" w:customStyle="1" w:styleId="1570003090704DE5BEF23BB8A04637BA1">
    <w:name w:val="1570003090704DE5BEF23BB8A04637BA1"/>
    <w:rsid w:val="0004321B"/>
    <w:rPr>
      <w:rFonts w:eastAsiaTheme="minorHAnsi"/>
      <w:lang w:eastAsia="en-US"/>
    </w:rPr>
  </w:style>
  <w:style w:type="paragraph" w:customStyle="1" w:styleId="42B8E3F319174AD7AD36A56EF86878781">
    <w:name w:val="42B8E3F319174AD7AD36A56EF86878781"/>
    <w:rsid w:val="0004321B"/>
    <w:rPr>
      <w:rFonts w:eastAsiaTheme="minorHAnsi"/>
      <w:lang w:eastAsia="en-US"/>
    </w:rPr>
  </w:style>
  <w:style w:type="paragraph" w:customStyle="1" w:styleId="77112A5F082D4C4984989DDC4F89B8781">
    <w:name w:val="77112A5F082D4C4984989DDC4F89B8781"/>
    <w:rsid w:val="0004321B"/>
    <w:rPr>
      <w:rFonts w:eastAsiaTheme="minorHAnsi"/>
      <w:lang w:eastAsia="en-US"/>
    </w:rPr>
  </w:style>
  <w:style w:type="paragraph" w:customStyle="1" w:styleId="0A96D7A1907E4118BC3E4402DCC253CD1">
    <w:name w:val="0A96D7A1907E4118BC3E4402DCC253CD1"/>
    <w:rsid w:val="0004321B"/>
    <w:rPr>
      <w:rFonts w:eastAsiaTheme="minorHAnsi"/>
      <w:lang w:eastAsia="en-US"/>
    </w:rPr>
  </w:style>
  <w:style w:type="paragraph" w:customStyle="1" w:styleId="A7635B546E48468DA48F839B1DD6786D1">
    <w:name w:val="A7635B546E48468DA48F839B1DD6786D1"/>
    <w:rsid w:val="0004321B"/>
    <w:rPr>
      <w:rFonts w:eastAsiaTheme="minorHAnsi"/>
      <w:lang w:eastAsia="en-US"/>
    </w:rPr>
  </w:style>
  <w:style w:type="paragraph" w:customStyle="1" w:styleId="C68564063C6E4EDABB030C4A72755FA01">
    <w:name w:val="C68564063C6E4EDABB030C4A72755FA01"/>
    <w:rsid w:val="0004321B"/>
    <w:rPr>
      <w:rFonts w:eastAsiaTheme="minorHAnsi"/>
      <w:lang w:eastAsia="en-US"/>
    </w:rPr>
  </w:style>
  <w:style w:type="paragraph" w:customStyle="1" w:styleId="B530430CD84A40BE900BE8637ABE9A481">
    <w:name w:val="B530430CD84A40BE900BE8637ABE9A481"/>
    <w:rsid w:val="0004321B"/>
    <w:rPr>
      <w:rFonts w:eastAsiaTheme="minorHAnsi"/>
      <w:lang w:eastAsia="en-US"/>
    </w:rPr>
  </w:style>
  <w:style w:type="paragraph" w:customStyle="1" w:styleId="AE37E0A2FD1B44A6B4A976036D21FEC91">
    <w:name w:val="AE37E0A2FD1B44A6B4A976036D21FEC91"/>
    <w:rsid w:val="0004321B"/>
    <w:rPr>
      <w:rFonts w:eastAsiaTheme="minorHAnsi"/>
      <w:lang w:eastAsia="en-US"/>
    </w:rPr>
  </w:style>
  <w:style w:type="paragraph" w:customStyle="1" w:styleId="16D330005B3D49E49EC9A8B554C8B2DE1">
    <w:name w:val="16D330005B3D49E49EC9A8B554C8B2DE1"/>
    <w:rsid w:val="0004321B"/>
    <w:rPr>
      <w:rFonts w:eastAsiaTheme="minorHAnsi"/>
      <w:lang w:eastAsia="en-US"/>
    </w:rPr>
  </w:style>
  <w:style w:type="paragraph" w:customStyle="1" w:styleId="68B72338F2054D5FB2D4EB8AD0C09D24">
    <w:name w:val="68B72338F2054D5FB2D4EB8AD0C09D24"/>
    <w:rsid w:val="0004321B"/>
    <w:rPr>
      <w:rFonts w:eastAsiaTheme="minorHAnsi"/>
      <w:lang w:eastAsia="en-US"/>
    </w:rPr>
  </w:style>
  <w:style w:type="paragraph" w:customStyle="1" w:styleId="25E91A1680C54D7EADCF013285CA0B60">
    <w:name w:val="25E91A1680C54D7EADCF013285CA0B60"/>
    <w:rsid w:val="0004321B"/>
    <w:rPr>
      <w:rFonts w:eastAsiaTheme="minorHAnsi"/>
      <w:lang w:eastAsia="en-US"/>
    </w:rPr>
  </w:style>
  <w:style w:type="paragraph" w:customStyle="1" w:styleId="2832A2A89E87419BBD1C4CD8D0510183">
    <w:name w:val="2832A2A89E87419BBD1C4CD8D0510183"/>
    <w:rsid w:val="0004321B"/>
    <w:rPr>
      <w:rFonts w:eastAsiaTheme="minorHAnsi"/>
      <w:lang w:eastAsia="en-US"/>
    </w:rPr>
  </w:style>
  <w:style w:type="paragraph" w:customStyle="1" w:styleId="698CF664962741E892B46DB455B32EA8">
    <w:name w:val="698CF664962741E892B46DB455B32EA8"/>
    <w:rsid w:val="0004321B"/>
    <w:rPr>
      <w:rFonts w:eastAsiaTheme="minorHAnsi"/>
      <w:lang w:eastAsia="en-US"/>
    </w:rPr>
  </w:style>
  <w:style w:type="paragraph" w:customStyle="1" w:styleId="8654A5937D3342D4B353695B974642D9">
    <w:name w:val="8654A5937D3342D4B353695B974642D9"/>
    <w:rsid w:val="0004321B"/>
    <w:rPr>
      <w:rFonts w:eastAsiaTheme="minorHAnsi"/>
      <w:lang w:eastAsia="en-US"/>
    </w:rPr>
  </w:style>
  <w:style w:type="paragraph" w:customStyle="1" w:styleId="3A591B9E70AB4E8E85390E06FB954882">
    <w:name w:val="3A591B9E70AB4E8E85390E06FB954882"/>
    <w:rsid w:val="0004321B"/>
    <w:rPr>
      <w:rFonts w:eastAsiaTheme="minorHAnsi"/>
      <w:lang w:eastAsia="en-US"/>
    </w:rPr>
  </w:style>
  <w:style w:type="paragraph" w:customStyle="1" w:styleId="032A74FE644C4033A049DAD47D23E9B2">
    <w:name w:val="032A74FE644C4033A049DAD47D23E9B2"/>
    <w:rsid w:val="0004321B"/>
    <w:rPr>
      <w:rFonts w:eastAsiaTheme="minorHAnsi"/>
      <w:lang w:eastAsia="en-US"/>
    </w:rPr>
  </w:style>
  <w:style w:type="paragraph" w:customStyle="1" w:styleId="B9F9F2AA1B0548DEAAB86DD7E38E530A">
    <w:name w:val="B9F9F2AA1B0548DEAAB86DD7E38E530A"/>
    <w:rsid w:val="0004321B"/>
    <w:rPr>
      <w:rFonts w:eastAsiaTheme="minorHAnsi"/>
      <w:lang w:eastAsia="en-US"/>
    </w:rPr>
  </w:style>
  <w:style w:type="paragraph" w:customStyle="1" w:styleId="55AB77337D8F46BEBE5E1360F8B7A062">
    <w:name w:val="55AB77337D8F46BEBE5E1360F8B7A062"/>
    <w:rsid w:val="0004321B"/>
    <w:rPr>
      <w:rFonts w:eastAsiaTheme="minorHAnsi"/>
      <w:lang w:eastAsia="en-US"/>
    </w:rPr>
  </w:style>
  <w:style w:type="paragraph" w:customStyle="1" w:styleId="DD837D627F6A4C2B88C0583F39B15A17">
    <w:name w:val="DD837D627F6A4C2B88C0583F39B15A17"/>
    <w:rsid w:val="0004321B"/>
    <w:rPr>
      <w:rFonts w:eastAsiaTheme="minorHAnsi"/>
      <w:lang w:eastAsia="en-US"/>
    </w:rPr>
  </w:style>
  <w:style w:type="paragraph" w:customStyle="1" w:styleId="5A6D21DCF5A74A63A4079AB765EDB360">
    <w:name w:val="5A6D21DCF5A74A63A4079AB765EDB360"/>
    <w:rsid w:val="0004321B"/>
    <w:rPr>
      <w:rFonts w:eastAsiaTheme="minorHAnsi"/>
      <w:lang w:eastAsia="en-US"/>
    </w:rPr>
  </w:style>
  <w:style w:type="paragraph" w:customStyle="1" w:styleId="E1384EE26F1E46BEABFA982621483D7F">
    <w:name w:val="E1384EE26F1E46BEABFA982621483D7F"/>
    <w:rsid w:val="0004321B"/>
    <w:rPr>
      <w:rFonts w:eastAsiaTheme="minorHAnsi"/>
      <w:lang w:eastAsia="en-US"/>
    </w:rPr>
  </w:style>
  <w:style w:type="paragraph" w:customStyle="1" w:styleId="B2A223DDB1CB4FE78DE1A5BC4A13571E">
    <w:name w:val="B2A223DDB1CB4FE78DE1A5BC4A13571E"/>
    <w:rsid w:val="0004321B"/>
    <w:rPr>
      <w:rFonts w:eastAsiaTheme="minorHAnsi"/>
      <w:lang w:eastAsia="en-US"/>
    </w:rPr>
  </w:style>
  <w:style w:type="paragraph" w:customStyle="1" w:styleId="B93B9BC11F124F6A8D91641428E285A5">
    <w:name w:val="B93B9BC11F124F6A8D91641428E285A5"/>
    <w:rsid w:val="0004321B"/>
    <w:rPr>
      <w:rFonts w:eastAsiaTheme="minorHAnsi"/>
      <w:lang w:eastAsia="en-US"/>
    </w:rPr>
  </w:style>
  <w:style w:type="paragraph" w:customStyle="1" w:styleId="F05C0F1AC2AD4226AB9E1ACE033047A6">
    <w:name w:val="F05C0F1AC2AD4226AB9E1ACE033047A6"/>
    <w:rsid w:val="0004321B"/>
    <w:rPr>
      <w:rFonts w:eastAsiaTheme="minorHAnsi"/>
      <w:lang w:eastAsia="en-US"/>
    </w:rPr>
  </w:style>
  <w:style w:type="paragraph" w:customStyle="1" w:styleId="2085F8F2D1E04DB9AB106484099E902A">
    <w:name w:val="2085F8F2D1E04DB9AB106484099E902A"/>
    <w:rsid w:val="002419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81D49C4896B442BF589D02D0761A4F" ma:contentTypeVersion="3" ma:contentTypeDescription="Create a new document." ma:contentTypeScope="" ma:versionID="93714e7df59288687e575396b772616a">
  <xsd:schema xmlns:xsd="http://www.w3.org/2001/XMLSchema" xmlns:xs="http://www.w3.org/2001/XMLSchema" xmlns:p="http://schemas.microsoft.com/office/2006/metadata/properties" xmlns:ns2="5aaef639-6d37-49b7-a940-7d5aedffbb4e" targetNamespace="http://schemas.microsoft.com/office/2006/metadata/properties" ma:root="true" ma:fieldsID="1d571cb94daa6694c86399e949850244" ns2:_="">
    <xsd:import namespace="5aaef639-6d37-49b7-a940-7d5aedffbb4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aef639-6d37-49b7-a940-7d5aedffbb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2312BA-E4BA-461F-8F1D-763C68C1F6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0BA739-C76C-4A51-937D-E95E3A97A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aef639-6d37-49b7-a940-7d5aedff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880A61-2088-4E32-A0A4-EA83767AD7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Leslie F Sikos</dc:creator>
  <cp:keywords/>
  <dc:description/>
  <cp:lastModifiedBy>Iftikhar, Masooma (Data61, Black Mountain)</cp:lastModifiedBy>
  <cp:revision>85</cp:revision>
  <dcterms:created xsi:type="dcterms:W3CDTF">2023-09-25T22:20:00Z</dcterms:created>
  <dcterms:modified xsi:type="dcterms:W3CDTF">2023-09-28T01:02:00Z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ecd6376c-75e6-424a-bed4-1afa62d515b5</vt:lpwstr>
  </property>
  <property fmtid="{D5CDD505-2E9C-101B-9397-08002B2CF9AE}" pid="3" name="ContentTypeId">
    <vt:lpwstr>0x010100F581D49C4896B442BF589D02D0761A4F</vt:lpwstr>
  </property>
</Properties>
</file>